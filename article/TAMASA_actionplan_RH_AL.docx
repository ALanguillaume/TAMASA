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8075" w14:textId="23226592" w:rsidR="00564286" w:rsidRPr="009B0405" w:rsidRDefault="00D274B5" w:rsidP="009B0405">
      <w:pPr>
        <w:pStyle w:val="Title"/>
        <w:rPr>
          <w:b/>
          <w:sz w:val="32"/>
          <w:szCs w:val="32"/>
        </w:rPr>
      </w:pPr>
      <w:del w:id="0" w:author="Hijbeek, Renske" w:date="2020-03-03T15:32:00Z">
        <w:r w:rsidRPr="009B0405" w:rsidDel="00127479">
          <w:rPr>
            <w:b/>
            <w:sz w:val="32"/>
            <w:szCs w:val="32"/>
          </w:rPr>
          <w:delText>TAMASA</w:delText>
        </w:r>
      </w:del>
      <w:r w:rsidRPr="009B0405">
        <w:rPr>
          <w:b/>
          <w:sz w:val="32"/>
          <w:szCs w:val="32"/>
        </w:rPr>
        <w:t xml:space="preserve"> </w:t>
      </w:r>
      <w:del w:id="1" w:author="Hijbeek, Renske" w:date="2020-03-03T15:32:00Z">
        <w:r w:rsidRPr="009B0405" w:rsidDel="00127479">
          <w:rPr>
            <w:b/>
            <w:sz w:val="32"/>
            <w:szCs w:val="32"/>
          </w:rPr>
          <w:delText xml:space="preserve">action </w:delText>
        </w:r>
      </w:del>
      <w:ins w:id="2" w:author="Hijbeek, Renske" w:date="2020-03-03T15:32:00Z">
        <w:r w:rsidR="00127479" w:rsidRPr="009B0405">
          <w:rPr>
            <w:b/>
            <w:sz w:val="32"/>
            <w:szCs w:val="32"/>
          </w:rPr>
          <w:t xml:space="preserve">Action </w:t>
        </w:r>
      </w:ins>
      <w:r w:rsidRPr="009B0405">
        <w:rPr>
          <w:b/>
          <w:sz w:val="32"/>
          <w:szCs w:val="32"/>
        </w:rPr>
        <w:t>plan</w:t>
      </w:r>
      <w:ins w:id="3" w:author="Hijbeek, Renske" w:date="2020-03-03T15:32:00Z">
        <w:r w:rsidR="00127479" w:rsidRPr="009B0405">
          <w:rPr>
            <w:b/>
            <w:sz w:val="32"/>
            <w:szCs w:val="32"/>
          </w:rPr>
          <w:t xml:space="preserve"> on extracting</w:t>
        </w:r>
        <w:bookmarkStart w:id="4" w:name="_GoBack"/>
        <w:bookmarkEnd w:id="4"/>
        <w:r w:rsidR="00127479" w:rsidRPr="009B0405">
          <w:rPr>
            <w:b/>
            <w:sz w:val="32"/>
            <w:szCs w:val="32"/>
          </w:rPr>
          <w:t xml:space="preserve"> </w:t>
        </w:r>
      </w:ins>
      <w:ins w:id="5" w:author="Hijbeek, Renske" w:date="2020-03-03T15:33:00Z">
        <w:r w:rsidR="009B0405" w:rsidRPr="009B0405">
          <w:rPr>
            <w:b/>
            <w:sz w:val="32"/>
            <w:szCs w:val="32"/>
          </w:rPr>
          <w:t>economic</w:t>
        </w:r>
      </w:ins>
      <w:ins w:id="6" w:author="Hijbeek, Renske" w:date="2020-03-03T15:32:00Z">
        <w:r w:rsidR="00127479" w:rsidRPr="009B0405">
          <w:rPr>
            <w:b/>
            <w:sz w:val="32"/>
            <w:szCs w:val="32"/>
          </w:rPr>
          <w:t xml:space="preserve"> data from the TAMASA APS survey</w:t>
        </w:r>
      </w:ins>
      <w:ins w:id="7" w:author="Hijbeek, Renske" w:date="2020-03-03T15:33:00Z">
        <w:r w:rsidR="00127479" w:rsidRPr="009B0405">
          <w:rPr>
            <w:b/>
            <w:sz w:val="32"/>
            <w:szCs w:val="32"/>
          </w:rPr>
          <w:t xml:space="preserve"> in Tanzania</w:t>
        </w:r>
      </w:ins>
      <w:ins w:id="8" w:author="Hijbeek, Renske" w:date="2020-03-03T15:32:00Z">
        <w:r w:rsidR="00127479" w:rsidRPr="009B0405">
          <w:rPr>
            <w:b/>
            <w:sz w:val="32"/>
            <w:szCs w:val="32"/>
          </w:rPr>
          <w:t xml:space="preserve"> </w:t>
        </w:r>
      </w:ins>
      <w:ins w:id="9" w:author="Hijbeek, Renske" w:date="2020-03-03T15:33:00Z">
        <w:r w:rsidR="009B0405" w:rsidRPr="009B0405">
          <w:rPr>
            <w:b/>
            <w:sz w:val="32"/>
            <w:szCs w:val="32"/>
          </w:rPr>
          <w:t>for a trade-off analysis</w:t>
        </w:r>
      </w:ins>
    </w:p>
    <w:p w14:paraId="6E4BE9D9" w14:textId="3467EE8A" w:rsidR="009B0405" w:rsidRPr="009B0405" w:rsidRDefault="009B0405" w:rsidP="00464302">
      <w:pPr>
        <w:pStyle w:val="Heading1"/>
        <w:rPr>
          <w:ins w:id="10" w:author="Hijbeek, Renske" w:date="2020-03-03T15:33:00Z"/>
        </w:rPr>
      </w:pPr>
      <w:ins w:id="11" w:author="Hijbeek, Renske" w:date="2020-03-03T15:33:00Z">
        <w:r w:rsidRPr="009B0405">
          <w:t>Background</w:t>
        </w:r>
      </w:ins>
    </w:p>
    <w:p w14:paraId="1236FD73" w14:textId="65424864" w:rsidR="009B0405" w:rsidRPr="009B0405" w:rsidRDefault="009B0405" w:rsidP="009B0405">
      <w:pPr>
        <w:rPr>
          <w:ins w:id="12" w:author="Hijbeek, Renske" w:date="2020-03-03T15:33:00Z"/>
        </w:rPr>
      </w:pPr>
      <w:ins w:id="13" w:author="Hijbeek, Renske" w:date="2020-03-03T15:33:00Z">
        <w:r w:rsidRPr="009B0405">
          <w:t>To conduct a trade-off</w:t>
        </w:r>
      </w:ins>
      <w:ins w:id="14" w:author="Hijbeek, Renske" w:date="2020-03-03T15:34:00Z">
        <w:r w:rsidRPr="009B0405">
          <w:t xml:space="preserve"> analysis on </w:t>
        </w:r>
      </w:ins>
      <w:ins w:id="15" w:author="Hijbeek, Renske" w:date="2020-03-03T15:35:00Z">
        <w:r w:rsidRPr="009B0405">
          <w:t>intercropping</w:t>
        </w:r>
      </w:ins>
      <w:ins w:id="16" w:author="Hijbeek, Renske" w:date="2020-03-03T15:34:00Z">
        <w:r w:rsidRPr="009B0405">
          <w:t xml:space="preserve"> maize with legumes in Tanzania, economic data is need</w:t>
        </w:r>
      </w:ins>
      <w:ins w:id="17" w:author="Languillaume, Antoine" w:date="2020-03-03T15:56:00Z">
        <w:r w:rsidR="00211635">
          <w:t>ed</w:t>
        </w:r>
      </w:ins>
      <w:ins w:id="18" w:author="Hijbeek, Renske" w:date="2020-03-03T15:34:00Z">
        <w:r w:rsidRPr="009B0405">
          <w:t xml:space="preserve"> on costs (fertilizer prices, seeds, </w:t>
        </w:r>
      </w:ins>
      <w:ins w:id="19" w:author="Hijbeek, Renske" w:date="2020-03-03T15:37:00Z">
        <w:r w:rsidRPr="009B0405">
          <w:t>labour</w:t>
        </w:r>
      </w:ins>
      <w:ins w:id="20" w:author="Hijbeek, Renske" w:date="2020-03-03T15:34:00Z">
        <w:r w:rsidRPr="009B0405">
          <w:t>) and income (mai</w:t>
        </w:r>
      </w:ins>
      <w:ins w:id="21" w:author="Hijbeek, Renske" w:date="2020-03-03T15:35:00Z">
        <w:r w:rsidRPr="009B0405">
          <w:t>ze price). To account for the variability in the field, the</w:t>
        </w:r>
        <w:r>
          <w:t xml:space="preserve"> TAMASA APS survey (done in</w:t>
        </w:r>
      </w:ins>
      <w:ins w:id="22" w:author="Hijbeek, Renske" w:date="2020-03-03T15:41:00Z">
        <w:r>
          <w:t xml:space="preserve"> 2017</w:t>
        </w:r>
      </w:ins>
      <w:ins w:id="23" w:author="Hijbeek, Renske" w:date="2020-03-03T15:36:00Z">
        <w:r w:rsidRPr="009B0405">
          <w:t>, N= XXXX</w:t>
        </w:r>
      </w:ins>
      <w:ins w:id="24" w:author="Hijbeek, Renske" w:date="2020-03-03T15:35:00Z">
        <w:r w:rsidRPr="009B0405">
          <w:t xml:space="preserve">) </w:t>
        </w:r>
      </w:ins>
      <w:ins w:id="25" w:author="Hijbeek, Renske" w:date="2020-03-03T15:36:00Z">
        <w:r w:rsidRPr="009B0405">
          <w:t xml:space="preserve">was </w:t>
        </w:r>
      </w:ins>
      <w:ins w:id="26" w:author="Hijbeek, Renske" w:date="2020-03-03T15:37:00Z">
        <w:r w:rsidRPr="009B0405">
          <w:t>analysed</w:t>
        </w:r>
      </w:ins>
      <w:ins w:id="27" w:author="Hijbeek, Renske" w:date="2020-03-03T15:35:00Z">
        <w:r w:rsidRPr="009B0405">
          <w:t xml:space="preserve"> to extract farmers’ data.</w:t>
        </w:r>
      </w:ins>
      <w:ins w:id="28" w:author="Hijbeek, Renske" w:date="2020-03-03T15:36:00Z">
        <w:r w:rsidRPr="009B0405">
          <w:t xml:space="preserve"> When </w:t>
        </w:r>
      </w:ins>
      <w:ins w:id="29" w:author="Hijbeek, Renske" w:date="2020-03-03T15:37:00Z">
        <w:r w:rsidRPr="009B0405">
          <w:t>analysing</w:t>
        </w:r>
      </w:ins>
      <w:ins w:id="30" w:author="Hijbeek, Renske" w:date="2020-03-03T15:36:00Z">
        <w:r w:rsidRPr="009B0405">
          <w:t xml:space="preserve"> this data, a number of issue</w:t>
        </w:r>
      </w:ins>
      <w:ins w:id="31" w:author="Languillaume, Antoine" w:date="2020-03-03T15:57:00Z">
        <w:r w:rsidR="00211635">
          <w:t>s</w:t>
        </w:r>
      </w:ins>
      <w:ins w:id="32" w:author="Hijbeek, Renske" w:date="2020-03-03T15:36:00Z">
        <w:r w:rsidRPr="009B0405">
          <w:t xml:space="preserve"> arose on data quality. This document explains the</w:t>
        </w:r>
      </w:ins>
      <w:ins w:id="33" w:author="Hijbeek, Renske" w:date="2020-03-03T15:37:00Z">
        <w:r w:rsidRPr="009B0405">
          <w:t xml:space="preserve"> actions performed, issues encountered and possible ways forward. Up for discussion.</w:t>
        </w:r>
      </w:ins>
      <w:ins w:id="34" w:author="Hijbeek, Renske" w:date="2020-03-03T15:36:00Z">
        <w:r w:rsidRPr="009B0405">
          <w:t xml:space="preserve"> </w:t>
        </w:r>
      </w:ins>
    </w:p>
    <w:p w14:paraId="5291438E" w14:textId="799F45F6" w:rsidR="00D274B5" w:rsidRPr="009B0405" w:rsidRDefault="00D274B5" w:rsidP="00464302">
      <w:pPr>
        <w:pStyle w:val="Heading1"/>
      </w:pPr>
      <w:r w:rsidRPr="009B0405">
        <w:t>What has been done</w:t>
      </w:r>
    </w:p>
    <w:p w14:paraId="01B6BF27" w14:textId="2AE8F4C2" w:rsidR="00D274B5" w:rsidRPr="009B0405" w:rsidRDefault="00D274B5" w:rsidP="00464302">
      <w:pPr>
        <w:pStyle w:val="Heading2"/>
      </w:pPr>
      <w:r w:rsidRPr="009B0405">
        <w:t>Rewrite and document the data cleaning workflow:</w:t>
      </w:r>
    </w:p>
    <w:p w14:paraId="5D4C9989" w14:textId="13246BDE" w:rsidR="00D274B5" w:rsidRPr="009B0405" w:rsidRDefault="009B0405">
      <w:ins w:id="35" w:author="Hijbeek, Renske" w:date="2020-03-03T15:39:00Z">
        <w:r>
          <w:t>In a previous work step (done by Hi</w:t>
        </w:r>
      </w:ins>
      <w:ins w:id="36" w:author="Hijbeek, Renske" w:date="2020-03-03T15:40:00Z">
        <w:r>
          <w:t>lde Vaessen),</w:t>
        </w:r>
      </w:ins>
      <w:ins w:id="37" w:author="Hijbeek, Renske" w:date="2020-03-03T15:41:00Z">
        <w:r>
          <w:t xml:space="preserve"> </w:t>
        </w:r>
      </w:ins>
      <w:del w:id="38" w:author="Hijbeek, Renske" w:date="2020-03-03T15:41:00Z">
        <w:r w:rsidR="00D274B5" w:rsidRPr="009B0405" w:rsidDel="009B0405">
          <w:delText>S</w:delText>
        </w:r>
      </w:del>
      <w:ins w:id="39" w:author="Hijbeek, Renske" w:date="2020-03-03T15:41:00Z">
        <w:r>
          <w:t>s</w:t>
        </w:r>
      </w:ins>
      <w:r w:rsidR="00D274B5" w:rsidRPr="009B0405">
        <w:t xml:space="preserve">ome </w:t>
      </w:r>
      <w:ins w:id="40" w:author="Hijbeek, Renske" w:date="2020-03-03T15:41:00Z">
        <w:r>
          <w:t xml:space="preserve">data </w:t>
        </w:r>
      </w:ins>
      <w:r w:rsidR="00656375" w:rsidRPr="009B0405">
        <w:t xml:space="preserve">operations </w:t>
      </w:r>
      <w:del w:id="41" w:author="Hijbeek, Renske" w:date="2020-03-03T15:41:00Z">
        <w:r w:rsidR="00656375" w:rsidRPr="009B0405" w:rsidDel="009B0405">
          <w:delText>on the data</w:delText>
        </w:r>
        <w:r w:rsidR="00D274B5" w:rsidRPr="009B0405" w:rsidDel="009B0405">
          <w:delText xml:space="preserve"> </w:delText>
        </w:r>
      </w:del>
      <w:r w:rsidR="00D274B5" w:rsidRPr="009B0405">
        <w:t>had</w:t>
      </w:r>
      <w:r w:rsidR="00A12C08" w:rsidRPr="009B0405">
        <w:t xml:space="preserve"> not been implemented in R code and some</w:t>
      </w:r>
      <w:r w:rsidR="00F504AD" w:rsidRPr="009B0405">
        <w:t xml:space="preserve"> key</w:t>
      </w:r>
      <w:r w:rsidR="00D274B5" w:rsidRPr="009B0405">
        <w:t xml:space="preserve"> </w:t>
      </w:r>
      <w:r w:rsidR="00A12C08" w:rsidRPr="009B0405">
        <w:t>assumption</w:t>
      </w:r>
      <w:r w:rsidR="00656375" w:rsidRPr="009B0405">
        <w:t>s</w:t>
      </w:r>
      <w:r w:rsidR="00A12C08" w:rsidRPr="009B0405">
        <w:t xml:space="preserve"> </w:t>
      </w:r>
      <w:r w:rsidR="001C1724" w:rsidRPr="009B0405">
        <w:t>made</w:t>
      </w:r>
      <w:r w:rsidR="00B77594" w:rsidRPr="009B0405">
        <w:t>,</w:t>
      </w:r>
      <w:r w:rsidR="001C1724" w:rsidRPr="009B0405">
        <w:t xml:space="preserve"> were not </w:t>
      </w:r>
      <w:r w:rsidR="00656375" w:rsidRPr="009B0405">
        <w:t>explicit</w:t>
      </w:r>
      <w:r w:rsidR="00F504AD" w:rsidRPr="009B0405">
        <w:t>ly transcribed</w:t>
      </w:r>
      <w:r w:rsidR="00D274B5" w:rsidRPr="009B0405">
        <w:t>. It was necessary to make the workflow</w:t>
      </w:r>
      <w:r w:rsidR="00F504AD" w:rsidRPr="009B0405">
        <w:t xml:space="preserve"> more</w:t>
      </w:r>
      <w:r w:rsidR="00D274B5" w:rsidRPr="009B0405">
        <w:t xml:space="preserve"> transparent</w:t>
      </w:r>
      <w:r w:rsidR="00656375" w:rsidRPr="009B0405">
        <w:t xml:space="preserve">. </w:t>
      </w:r>
      <w:r w:rsidR="00D274B5" w:rsidRPr="009B0405">
        <w:t xml:space="preserve">The whole data cleaning workflow is now clearly described and illustrated in one html document. </w:t>
      </w:r>
      <w:ins w:id="42" w:author="Hijbeek, Renske" w:date="2020-03-03T15:41:00Z">
        <w:r>
          <w:t xml:space="preserve">This allows for </w:t>
        </w:r>
      </w:ins>
      <w:del w:id="43" w:author="Hijbeek, Renske" w:date="2020-03-03T15:41:00Z">
        <w:r w:rsidR="00D274B5" w:rsidRPr="009B0405" w:rsidDel="009B0405">
          <w:delText>We now have</w:delText>
        </w:r>
      </w:del>
      <w:r w:rsidR="00D274B5" w:rsidRPr="009B0405">
        <w:t xml:space="preserve"> a better </w:t>
      </w:r>
      <w:del w:id="44" w:author="Hijbeek, Renske" w:date="2020-03-03T15:41:00Z">
        <w:r w:rsidR="00D274B5" w:rsidRPr="009B0405" w:rsidDel="009B0405">
          <w:delText>idea</w:delText>
        </w:r>
      </w:del>
      <w:ins w:id="45" w:author="Hijbeek, Renske" w:date="2020-03-03T15:41:00Z">
        <w:r>
          <w:t>understanding</w:t>
        </w:r>
      </w:ins>
      <w:r w:rsidR="00D274B5" w:rsidRPr="009B0405">
        <w:t xml:space="preserve"> of the content and limitations of the TAMASA APS17 dataset.</w:t>
      </w:r>
    </w:p>
    <w:p w14:paraId="30330316" w14:textId="7782D4FE" w:rsidR="00D274B5" w:rsidRPr="009B0405" w:rsidRDefault="00D274B5" w:rsidP="006A634A">
      <w:pPr>
        <w:pStyle w:val="Heading3"/>
      </w:pPr>
      <w:r w:rsidRPr="009B0405">
        <w:t>Recap variables needed to run Paul’s analysis.</w:t>
      </w:r>
    </w:p>
    <w:p w14:paraId="71321E5D" w14:textId="18F49FC2" w:rsidR="006A634A" w:rsidRPr="009B0405" w:rsidRDefault="006A634A" w:rsidP="006A634A">
      <w:del w:id="46" w:author="Hijbeek, Renske" w:date="2020-03-03T15:43:00Z">
        <w:r w:rsidRPr="009B0405" w:rsidDel="009B0405">
          <w:delText>Below is a t</w:delText>
        </w:r>
      </w:del>
      <w:ins w:id="47" w:author="Hijbeek, Renske" w:date="2020-03-03T15:43:00Z">
        <w:r w:rsidR="009B0405">
          <w:t>T</w:t>
        </w:r>
      </w:ins>
      <w:r w:rsidRPr="009B0405">
        <w:t>able</w:t>
      </w:r>
      <w:ins w:id="48" w:author="Hijbeek, Renske" w:date="2020-03-03T15:43:00Z">
        <w:r w:rsidR="009B0405">
          <w:t xml:space="preserve"> 1</w:t>
        </w:r>
      </w:ins>
      <w:r w:rsidRPr="009B0405">
        <w:t xml:space="preserve"> summariz</w:t>
      </w:r>
      <w:del w:id="49" w:author="Hijbeek, Renske" w:date="2020-03-03T15:43:00Z">
        <w:r w:rsidRPr="009B0405" w:rsidDel="009B0405">
          <w:delText>ing</w:delText>
        </w:r>
      </w:del>
      <w:ins w:id="50" w:author="Hijbeek, Renske" w:date="2020-03-03T15:43:00Z">
        <w:r w:rsidR="009B0405">
          <w:t>es</w:t>
        </w:r>
      </w:ins>
      <w:r w:rsidRPr="009B0405">
        <w:t xml:space="preserve"> all </w:t>
      </w:r>
      <w:ins w:id="51" w:author="Hijbeek, Renske" w:date="2020-03-03T15:43:00Z">
        <w:r w:rsidR="00296A7F">
          <w:t xml:space="preserve">economic </w:t>
        </w:r>
      </w:ins>
      <w:r w:rsidRPr="009B0405">
        <w:t xml:space="preserve">variables needed to run Paul’s </w:t>
      </w:r>
      <w:ins w:id="52" w:author="Hijbeek, Renske" w:date="2020-03-03T15:43:00Z">
        <w:r w:rsidR="009B0405">
          <w:t xml:space="preserve">trade-off </w:t>
        </w:r>
      </w:ins>
      <w:r w:rsidRPr="009B0405">
        <w:t>analysis. We indicated whether or not</w:t>
      </w:r>
      <w:r w:rsidR="00B77594" w:rsidRPr="009B0405">
        <w:t xml:space="preserve"> variables</w:t>
      </w:r>
      <w:r w:rsidRPr="009B0405">
        <w:t xml:space="preserve"> can be derived from the TAMASA </w:t>
      </w:r>
      <w:ins w:id="53" w:author="Hijbeek, Renske" w:date="2020-03-03T15:42:00Z">
        <w:r w:rsidR="009B0405">
          <w:t xml:space="preserve">survey </w:t>
        </w:r>
      </w:ins>
      <w:r w:rsidRPr="009B0405">
        <w:t>data</w:t>
      </w:r>
      <w:ins w:id="54" w:author="Hijbeek, Renske" w:date="2020-03-03T15:42:00Z">
        <w:r w:rsidR="009B0405">
          <w:t xml:space="preserve"> or from the N2Africa expert</w:t>
        </w:r>
      </w:ins>
      <w:r w:rsidRPr="009B0405">
        <w:t>.</w:t>
      </w:r>
    </w:p>
    <w:p w14:paraId="0A082486" w14:textId="28ADE0C4" w:rsidR="009B0405" w:rsidRDefault="009B0405">
      <w:pPr>
        <w:pStyle w:val="Caption"/>
        <w:keepNext/>
        <w:rPr>
          <w:ins w:id="55" w:author="Hijbeek, Renske" w:date="2020-03-03T15:43:00Z"/>
        </w:rPr>
        <w:pPrChange w:id="56" w:author="Hijbeek, Renske" w:date="2020-03-03T15:43:00Z">
          <w:pPr/>
        </w:pPrChange>
      </w:pPr>
      <w:ins w:id="57" w:author="Hijbeek, Renske" w:date="2020-03-03T15:43:00Z">
        <w:r>
          <w:t xml:space="preserve">Table </w:t>
        </w:r>
        <w:r>
          <w:fldChar w:fldCharType="begin"/>
        </w:r>
        <w:r>
          <w:instrText xml:space="preserve"> SEQ Table \* ARABIC </w:instrText>
        </w:r>
      </w:ins>
      <w:r>
        <w:fldChar w:fldCharType="separate"/>
      </w:r>
      <w:ins w:id="58" w:author="Hijbeek, Renske" w:date="2020-03-03T15:43:00Z">
        <w:r>
          <w:rPr>
            <w:noProof/>
          </w:rPr>
          <w:t>1</w:t>
        </w:r>
        <w:r>
          <w:fldChar w:fldCharType="end"/>
        </w:r>
        <w:r>
          <w:t xml:space="preserve">: </w:t>
        </w:r>
        <w:r w:rsidR="00296A7F">
          <w:t>Required economic variables for the trade-off analysis and availability in the TAMASA APS surve</w:t>
        </w:r>
      </w:ins>
      <w:ins w:id="59" w:author="Hijbeek, Renske" w:date="2020-03-03T15:44:00Z">
        <w:r w:rsidR="00296A7F">
          <w:t>y</w:t>
        </w:r>
      </w:ins>
      <w:ins w:id="60" w:author="Hijbeek, Renske" w:date="2020-03-03T15:43:00Z">
        <w:r>
          <w:t xml:space="preserve"> </w:t>
        </w:r>
      </w:ins>
    </w:p>
    <w:tbl>
      <w:tblPr>
        <w:tblW w:w="8824" w:type="dxa"/>
        <w:tblInd w:w="108" w:type="dxa"/>
        <w:tblBorders>
          <w:top w:val="single" w:sz="2" w:space="0" w:color="auto"/>
          <w:bottom w:val="single" w:sz="2" w:space="0" w:color="auto"/>
          <w:insideH w:val="single" w:sz="2" w:space="0" w:color="auto"/>
        </w:tblBorders>
        <w:tblLook w:val="04A0" w:firstRow="1" w:lastRow="0" w:firstColumn="1" w:lastColumn="0" w:noHBand="0" w:noVBand="1"/>
        <w:tblPrChange w:id="61" w:author="Hijbeek, Renske" w:date="2020-03-03T15:42:00Z">
          <w:tblPr>
            <w:tblW w:w="8824" w:type="dxa"/>
            <w:tblInd w:w="108" w:type="dxa"/>
            <w:tblBorders>
              <w:bottom w:val="single" w:sz="2" w:space="0" w:color="auto"/>
              <w:insideH w:val="single" w:sz="2" w:space="0" w:color="auto"/>
            </w:tblBorders>
            <w:tblLook w:val="04A0" w:firstRow="1" w:lastRow="0" w:firstColumn="1" w:lastColumn="0" w:noHBand="0" w:noVBand="1"/>
          </w:tblPr>
        </w:tblPrChange>
      </w:tblPr>
      <w:tblGrid>
        <w:gridCol w:w="3969"/>
        <w:gridCol w:w="1603"/>
        <w:gridCol w:w="1799"/>
        <w:gridCol w:w="1453"/>
        <w:tblGridChange w:id="62">
          <w:tblGrid>
            <w:gridCol w:w="3969"/>
            <w:gridCol w:w="1603"/>
            <w:gridCol w:w="1799"/>
            <w:gridCol w:w="1453"/>
          </w:tblGrid>
        </w:tblGridChange>
      </w:tblGrid>
      <w:tr w:rsidR="00E54794" w:rsidRPr="009B0405" w14:paraId="0920F701" w14:textId="77777777" w:rsidTr="009B0405">
        <w:trPr>
          <w:trHeight w:val="300"/>
          <w:trPrChange w:id="63" w:author="Hijbeek, Renske" w:date="2020-03-03T15:42:00Z">
            <w:trPr>
              <w:trHeight w:val="300"/>
            </w:trPr>
          </w:trPrChange>
        </w:trPr>
        <w:tc>
          <w:tcPr>
            <w:tcW w:w="3969" w:type="dxa"/>
            <w:shd w:val="clear" w:color="auto" w:fill="auto"/>
            <w:noWrap/>
            <w:vAlign w:val="bottom"/>
            <w:hideMark/>
            <w:tcPrChange w:id="64" w:author="Hijbeek, Renske" w:date="2020-03-03T15:42:00Z">
              <w:tcPr>
                <w:tcW w:w="3969" w:type="dxa"/>
                <w:shd w:val="clear" w:color="auto" w:fill="auto"/>
                <w:noWrap/>
                <w:vAlign w:val="bottom"/>
                <w:hideMark/>
              </w:tcPr>
            </w:tcPrChange>
          </w:tcPr>
          <w:p w14:paraId="76E70F1C" w14:textId="77777777" w:rsidR="00E54794" w:rsidRPr="009B0405" w:rsidRDefault="00E54794" w:rsidP="00E54794">
            <w:pPr>
              <w:spacing w:after="0" w:line="240" w:lineRule="auto"/>
              <w:rPr>
                <w:rFonts w:ascii="Calibri" w:eastAsia="Times New Roman" w:hAnsi="Calibri" w:cs="Calibri"/>
                <w:color w:val="000000"/>
                <w:sz w:val="22"/>
              </w:rPr>
            </w:pPr>
            <w:commentRangeStart w:id="65"/>
            <w:r w:rsidRPr="009B0405">
              <w:rPr>
                <w:rFonts w:ascii="Calibri" w:eastAsia="Times New Roman" w:hAnsi="Calibri" w:cs="Calibri"/>
                <w:color w:val="000000"/>
                <w:sz w:val="22"/>
              </w:rPr>
              <w:t>Variable</w:t>
            </w:r>
          </w:p>
        </w:tc>
        <w:tc>
          <w:tcPr>
            <w:tcW w:w="1603" w:type="dxa"/>
            <w:shd w:val="clear" w:color="auto" w:fill="auto"/>
            <w:noWrap/>
            <w:vAlign w:val="bottom"/>
            <w:hideMark/>
            <w:tcPrChange w:id="66" w:author="Hijbeek, Renske" w:date="2020-03-03T15:42:00Z">
              <w:tcPr>
                <w:tcW w:w="1603" w:type="dxa"/>
                <w:shd w:val="clear" w:color="auto" w:fill="auto"/>
                <w:noWrap/>
                <w:vAlign w:val="bottom"/>
                <w:hideMark/>
              </w:tcPr>
            </w:tcPrChange>
          </w:tcPr>
          <w:p w14:paraId="193B9617"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From TAMASA</w:t>
            </w:r>
          </w:p>
        </w:tc>
        <w:tc>
          <w:tcPr>
            <w:tcW w:w="1799" w:type="dxa"/>
            <w:shd w:val="clear" w:color="auto" w:fill="auto"/>
            <w:noWrap/>
            <w:vAlign w:val="bottom"/>
            <w:hideMark/>
            <w:tcPrChange w:id="67" w:author="Hijbeek, Renske" w:date="2020-03-03T15:42:00Z">
              <w:tcPr>
                <w:tcW w:w="1799" w:type="dxa"/>
                <w:shd w:val="clear" w:color="auto" w:fill="auto"/>
                <w:noWrap/>
                <w:vAlign w:val="bottom"/>
                <w:hideMark/>
              </w:tcPr>
            </w:tcPrChange>
          </w:tcPr>
          <w:p w14:paraId="1DF9C002"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comments</w:t>
            </w:r>
          </w:p>
        </w:tc>
        <w:tc>
          <w:tcPr>
            <w:tcW w:w="1453" w:type="dxa"/>
            <w:shd w:val="clear" w:color="auto" w:fill="auto"/>
            <w:noWrap/>
            <w:vAlign w:val="bottom"/>
            <w:hideMark/>
            <w:tcPrChange w:id="68" w:author="Hijbeek, Renske" w:date="2020-03-03T15:42:00Z">
              <w:tcPr>
                <w:tcW w:w="1453" w:type="dxa"/>
                <w:shd w:val="clear" w:color="auto" w:fill="auto"/>
                <w:noWrap/>
                <w:vAlign w:val="bottom"/>
                <w:hideMark/>
              </w:tcPr>
            </w:tcPrChange>
          </w:tcPr>
          <w:p w14:paraId="1147C36D"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From Expert</w:t>
            </w:r>
          </w:p>
        </w:tc>
      </w:tr>
      <w:tr w:rsidR="00E54794" w:rsidRPr="009B0405" w14:paraId="1F7F53F8" w14:textId="77777777" w:rsidTr="009B0405">
        <w:trPr>
          <w:trHeight w:val="300"/>
          <w:trPrChange w:id="69" w:author="Hijbeek, Renske" w:date="2020-03-03T15:42:00Z">
            <w:trPr>
              <w:trHeight w:val="300"/>
            </w:trPr>
          </w:trPrChange>
        </w:trPr>
        <w:tc>
          <w:tcPr>
            <w:tcW w:w="3969" w:type="dxa"/>
            <w:shd w:val="clear" w:color="auto" w:fill="auto"/>
            <w:noWrap/>
            <w:vAlign w:val="bottom"/>
            <w:hideMark/>
            <w:tcPrChange w:id="70" w:author="Hijbeek, Renske" w:date="2020-03-03T15:42:00Z">
              <w:tcPr>
                <w:tcW w:w="3969" w:type="dxa"/>
                <w:shd w:val="clear" w:color="auto" w:fill="auto"/>
                <w:noWrap/>
                <w:vAlign w:val="bottom"/>
                <w:hideMark/>
              </w:tcPr>
            </w:tcPrChange>
          </w:tcPr>
          <w:p w14:paraId="50B0A300"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local maize seed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71" w:author="Hijbeek, Renske" w:date="2020-03-03T15:42:00Z">
              <w:tcPr>
                <w:tcW w:w="1603" w:type="dxa"/>
                <w:shd w:val="clear" w:color="auto" w:fill="auto"/>
                <w:noWrap/>
                <w:vAlign w:val="bottom"/>
                <w:hideMark/>
              </w:tcPr>
            </w:tcPrChange>
          </w:tcPr>
          <w:p w14:paraId="236A1556"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72" w:author="Hijbeek, Renske" w:date="2020-03-03T15:42:00Z">
              <w:tcPr>
                <w:tcW w:w="1799" w:type="dxa"/>
                <w:shd w:val="clear" w:color="auto" w:fill="auto"/>
                <w:noWrap/>
                <w:vAlign w:val="bottom"/>
                <w:hideMark/>
              </w:tcPr>
            </w:tcPrChange>
          </w:tcPr>
          <w:p w14:paraId="37C15205"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73" w:author="Hijbeek, Renske" w:date="2020-03-03T15:42:00Z">
              <w:tcPr>
                <w:tcW w:w="1453" w:type="dxa"/>
                <w:shd w:val="clear" w:color="auto" w:fill="auto"/>
                <w:noWrap/>
                <w:vAlign w:val="bottom"/>
                <w:hideMark/>
              </w:tcPr>
            </w:tcPrChange>
          </w:tcPr>
          <w:p w14:paraId="0E745220"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2806734B" w14:textId="77777777" w:rsidTr="009B0405">
        <w:trPr>
          <w:trHeight w:val="300"/>
          <w:trPrChange w:id="74" w:author="Hijbeek, Renske" w:date="2020-03-03T15:42:00Z">
            <w:trPr>
              <w:trHeight w:val="300"/>
            </w:trPr>
          </w:trPrChange>
        </w:trPr>
        <w:tc>
          <w:tcPr>
            <w:tcW w:w="3969" w:type="dxa"/>
            <w:shd w:val="clear" w:color="auto" w:fill="auto"/>
            <w:noWrap/>
            <w:vAlign w:val="bottom"/>
            <w:hideMark/>
            <w:tcPrChange w:id="75" w:author="Hijbeek, Renske" w:date="2020-03-03T15:42:00Z">
              <w:tcPr>
                <w:tcW w:w="3969" w:type="dxa"/>
                <w:shd w:val="clear" w:color="auto" w:fill="auto"/>
                <w:noWrap/>
                <w:vAlign w:val="bottom"/>
                <w:hideMark/>
              </w:tcPr>
            </w:tcPrChange>
          </w:tcPr>
          <w:p w14:paraId="72C5095D"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hybrid maize seed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76" w:author="Hijbeek, Renske" w:date="2020-03-03T15:42:00Z">
              <w:tcPr>
                <w:tcW w:w="1603" w:type="dxa"/>
                <w:shd w:val="clear" w:color="auto" w:fill="auto"/>
                <w:noWrap/>
                <w:vAlign w:val="bottom"/>
                <w:hideMark/>
              </w:tcPr>
            </w:tcPrChange>
          </w:tcPr>
          <w:p w14:paraId="0C051E70"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77" w:author="Hijbeek, Renske" w:date="2020-03-03T15:42:00Z">
              <w:tcPr>
                <w:tcW w:w="1799" w:type="dxa"/>
                <w:shd w:val="clear" w:color="auto" w:fill="auto"/>
                <w:noWrap/>
                <w:vAlign w:val="bottom"/>
                <w:hideMark/>
              </w:tcPr>
            </w:tcPrChange>
          </w:tcPr>
          <w:p w14:paraId="3B6D66A9"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78" w:author="Hijbeek, Renske" w:date="2020-03-03T15:42:00Z">
              <w:tcPr>
                <w:tcW w:w="1453" w:type="dxa"/>
                <w:shd w:val="clear" w:color="auto" w:fill="auto"/>
                <w:noWrap/>
                <w:vAlign w:val="bottom"/>
                <w:hideMark/>
              </w:tcPr>
            </w:tcPrChange>
          </w:tcPr>
          <w:p w14:paraId="6F082F2B"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68846F8D" w14:textId="77777777" w:rsidTr="009B0405">
        <w:trPr>
          <w:trHeight w:val="300"/>
          <w:trPrChange w:id="79" w:author="Hijbeek, Renske" w:date="2020-03-03T15:42:00Z">
            <w:trPr>
              <w:trHeight w:val="300"/>
            </w:trPr>
          </w:trPrChange>
        </w:trPr>
        <w:tc>
          <w:tcPr>
            <w:tcW w:w="3969" w:type="dxa"/>
            <w:shd w:val="clear" w:color="auto" w:fill="auto"/>
            <w:noWrap/>
            <w:vAlign w:val="bottom"/>
            <w:hideMark/>
            <w:tcPrChange w:id="80" w:author="Hijbeek, Renske" w:date="2020-03-03T15:42:00Z">
              <w:tcPr>
                <w:tcW w:w="3969" w:type="dxa"/>
                <w:shd w:val="clear" w:color="auto" w:fill="auto"/>
                <w:noWrap/>
                <w:vAlign w:val="bottom"/>
                <w:hideMark/>
              </w:tcPr>
            </w:tcPrChange>
          </w:tcPr>
          <w:p w14:paraId="1A81C2AA"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local pigeon pea seeds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81" w:author="Hijbeek, Renske" w:date="2020-03-03T15:42:00Z">
              <w:tcPr>
                <w:tcW w:w="1603" w:type="dxa"/>
                <w:shd w:val="clear" w:color="auto" w:fill="auto"/>
                <w:noWrap/>
                <w:vAlign w:val="bottom"/>
                <w:hideMark/>
              </w:tcPr>
            </w:tcPrChange>
          </w:tcPr>
          <w:p w14:paraId="7F15B2FE"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82" w:author="Hijbeek, Renske" w:date="2020-03-03T15:42:00Z">
              <w:tcPr>
                <w:tcW w:w="1799" w:type="dxa"/>
                <w:shd w:val="clear" w:color="auto" w:fill="auto"/>
                <w:noWrap/>
                <w:vAlign w:val="bottom"/>
                <w:hideMark/>
              </w:tcPr>
            </w:tcPrChange>
          </w:tcPr>
          <w:p w14:paraId="7E80C629"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83" w:author="Hijbeek, Renske" w:date="2020-03-03T15:42:00Z">
              <w:tcPr>
                <w:tcW w:w="1453" w:type="dxa"/>
                <w:shd w:val="clear" w:color="auto" w:fill="auto"/>
                <w:noWrap/>
                <w:vAlign w:val="bottom"/>
                <w:hideMark/>
              </w:tcPr>
            </w:tcPrChange>
          </w:tcPr>
          <w:p w14:paraId="2D3F17E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3C13827B" w14:textId="77777777" w:rsidTr="009B0405">
        <w:trPr>
          <w:trHeight w:val="300"/>
          <w:trPrChange w:id="84" w:author="Hijbeek, Renske" w:date="2020-03-03T15:42:00Z">
            <w:trPr>
              <w:trHeight w:val="300"/>
            </w:trPr>
          </w:trPrChange>
        </w:trPr>
        <w:tc>
          <w:tcPr>
            <w:tcW w:w="3969" w:type="dxa"/>
            <w:shd w:val="clear" w:color="auto" w:fill="auto"/>
            <w:noWrap/>
            <w:vAlign w:val="bottom"/>
            <w:hideMark/>
            <w:tcPrChange w:id="85" w:author="Hijbeek, Renske" w:date="2020-03-03T15:42:00Z">
              <w:tcPr>
                <w:tcW w:w="3969" w:type="dxa"/>
                <w:shd w:val="clear" w:color="auto" w:fill="auto"/>
                <w:noWrap/>
                <w:vAlign w:val="bottom"/>
                <w:hideMark/>
              </w:tcPr>
            </w:tcPrChange>
          </w:tcPr>
          <w:p w14:paraId="3BB85960"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improved pigeon pea seeds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86" w:author="Hijbeek, Renske" w:date="2020-03-03T15:42:00Z">
              <w:tcPr>
                <w:tcW w:w="1603" w:type="dxa"/>
                <w:shd w:val="clear" w:color="auto" w:fill="auto"/>
                <w:noWrap/>
                <w:vAlign w:val="bottom"/>
                <w:hideMark/>
              </w:tcPr>
            </w:tcPrChange>
          </w:tcPr>
          <w:p w14:paraId="2A4999F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87" w:author="Hijbeek, Renske" w:date="2020-03-03T15:42:00Z">
              <w:tcPr>
                <w:tcW w:w="1799" w:type="dxa"/>
                <w:shd w:val="clear" w:color="auto" w:fill="auto"/>
                <w:noWrap/>
                <w:vAlign w:val="bottom"/>
                <w:hideMark/>
              </w:tcPr>
            </w:tcPrChange>
          </w:tcPr>
          <w:p w14:paraId="64A41CED"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88" w:author="Hijbeek, Renske" w:date="2020-03-03T15:42:00Z">
              <w:tcPr>
                <w:tcW w:w="1453" w:type="dxa"/>
                <w:shd w:val="clear" w:color="auto" w:fill="auto"/>
                <w:noWrap/>
                <w:vAlign w:val="bottom"/>
                <w:hideMark/>
              </w:tcPr>
            </w:tcPrChange>
          </w:tcPr>
          <w:p w14:paraId="06F69089"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62CB8E6C" w14:textId="77777777" w:rsidTr="009B0405">
        <w:trPr>
          <w:trHeight w:val="300"/>
          <w:trPrChange w:id="89" w:author="Hijbeek, Renske" w:date="2020-03-03T15:42:00Z">
            <w:trPr>
              <w:trHeight w:val="300"/>
            </w:trPr>
          </w:trPrChange>
        </w:trPr>
        <w:tc>
          <w:tcPr>
            <w:tcW w:w="3969" w:type="dxa"/>
            <w:shd w:val="clear" w:color="auto" w:fill="auto"/>
            <w:noWrap/>
            <w:vAlign w:val="bottom"/>
            <w:hideMark/>
            <w:tcPrChange w:id="90" w:author="Hijbeek, Renske" w:date="2020-03-03T15:42:00Z">
              <w:tcPr>
                <w:tcW w:w="3969" w:type="dxa"/>
                <w:shd w:val="clear" w:color="auto" w:fill="auto"/>
                <w:noWrap/>
                <w:vAlign w:val="bottom"/>
                <w:hideMark/>
              </w:tcPr>
            </w:tcPrChange>
          </w:tcPr>
          <w:p w14:paraId="538170B0"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urea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91" w:author="Hijbeek, Renske" w:date="2020-03-03T15:42:00Z">
              <w:tcPr>
                <w:tcW w:w="1603" w:type="dxa"/>
                <w:shd w:val="clear" w:color="auto" w:fill="auto"/>
                <w:noWrap/>
                <w:vAlign w:val="bottom"/>
                <w:hideMark/>
              </w:tcPr>
            </w:tcPrChange>
          </w:tcPr>
          <w:p w14:paraId="27CCFF22"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92" w:author="Hijbeek, Renske" w:date="2020-03-03T15:42:00Z">
              <w:tcPr>
                <w:tcW w:w="1799" w:type="dxa"/>
                <w:shd w:val="clear" w:color="auto" w:fill="auto"/>
                <w:noWrap/>
                <w:vAlign w:val="bottom"/>
                <w:hideMark/>
              </w:tcPr>
            </w:tcPrChange>
          </w:tcPr>
          <w:p w14:paraId="7E64841A"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93" w:author="Hijbeek, Renske" w:date="2020-03-03T15:42:00Z">
              <w:tcPr>
                <w:tcW w:w="1453" w:type="dxa"/>
                <w:shd w:val="clear" w:color="auto" w:fill="auto"/>
                <w:noWrap/>
                <w:vAlign w:val="bottom"/>
                <w:hideMark/>
              </w:tcPr>
            </w:tcPrChange>
          </w:tcPr>
          <w:p w14:paraId="712CE7F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7131E423" w14:textId="77777777" w:rsidTr="009B0405">
        <w:trPr>
          <w:trHeight w:val="300"/>
          <w:trPrChange w:id="94" w:author="Hijbeek, Renske" w:date="2020-03-03T15:42:00Z">
            <w:trPr>
              <w:trHeight w:val="300"/>
            </w:trPr>
          </w:trPrChange>
        </w:trPr>
        <w:tc>
          <w:tcPr>
            <w:tcW w:w="3969" w:type="dxa"/>
            <w:shd w:val="clear" w:color="auto" w:fill="auto"/>
            <w:noWrap/>
            <w:vAlign w:val="bottom"/>
            <w:hideMark/>
            <w:tcPrChange w:id="95" w:author="Hijbeek, Renske" w:date="2020-03-03T15:42:00Z">
              <w:tcPr>
                <w:tcW w:w="3969" w:type="dxa"/>
                <w:shd w:val="clear" w:color="auto" w:fill="auto"/>
                <w:noWrap/>
                <w:vAlign w:val="bottom"/>
                <w:hideMark/>
              </w:tcPr>
            </w:tcPrChange>
          </w:tcPr>
          <w:p w14:paraId="3623BF25"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CAN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96" w:author="Hijbeek, Renske" w:date="2020-03-03T15:42:00Z">
              <w:tcPr>
                <w:tcW w:w="1603" w:type="dxa"/>
                <w:shd w:val="clear" w:color="auto" w:fill="auto"/>
                <w:noWrap/>
                <w:vAlign w:val="bottom"/>
                <w:hideMark/>
              </w:tcPr>
            </w:tcPrChange>
          </w:tcPr>
          <w:p w14:paraId="1468B63A"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97" w:author="Hijbeek, Renske" w:date="2020-03-03T15:42:00Z">
              <w:tcPr>
                <w:tcW w:w="1799" w:type="dxa"/>
                <w:shd w:val="clear" w:color="auto" w:fill="auto"/>
                <w:noWrap/>
                <w:vAlign w:val="bottom"/>
                <w:hideMark/>
              </w:tcPr>
            </w:tcPrChange>
          </w:tcPr>
          <w:p w14:paraId="10238300"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98" w:author="Hijbeek, Renske" w:date="2020-03-03T15:42:00Z">
              <w:tcPr>
                <w:tcW w:w="1453" w:type="dxa"/>
                <w:shd w:val="clear" w:color="auto" w:fill="auto"/>
                <w:noWrap/>
                <w:vAlign w:val="bottom"/>
                <w:hideMark/>
              </w:tcPr>
            </w:tcPrChange>
          </w:tcPr>
          <w:p w14:paraId="3D6545C1"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1D1F8494" w14:textId="77777777" w:rsidTr="009B0405">
        <w:trPr>
          <w:trHeight w:val="300"/>
          <w:trPrChange w:id="99" w:author="Hijbeek, Renske" w:date="2020-03-03T15:42:00Z">
            <w:trPr>
              <w:trHeight w:val="300"/>
            </w:trPr>
          </w:trPrChange>
        </w:trPr>
        <w:tc>
          <w:tcPr>
            <w:tcW w:w="3969" w:type="dxa"/>
            <w:shd w:val="clear" w:color="auto" w:fill="auto"/>
            <w:noWrap/>
            <w:vAlign w:val="bottom"/>
            <w:hideMark/>
            <w:tcPrChange w:id="100" w:author="Hijbeek, Renske" w:date="2020-03-03T15:42:00Z">
              <w:tcPr>
                <w:tcW w:w="3969" w:type="dxa"/>
                <w:shd w:val="clear" w:color="auto" w:fill="auto"/>
                <w:noWrap/>
                <w:vAlign w:val="bottom"/>
                <w:hideMark/>
              </w:tcPr>
            </w:tcPrChange>
          </w:tcPr>
          <w:p w14:paraId="220A098E"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DAP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01" w:author="Hijbeek, Renske" w:date="2020-03-03T15:42:00Z">
              <w:tcPr>
                <w:tcW w:w="1603" w:type="dxa"/>
                <w:shd w:val="clear" w:color="auto" w:fill="auto"/>
                <w:noWrap/>
                <w:vAlign w:val="bottom"/>
                <w:hideMark/>
              </w:tcPr>
            </w:tcPrChange>
          </w:tcPr>
          <w:p w14:paraId="761D435B"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02" w:author="Hijbeek, Renske" w:date="2020-03-03T15:42:00Z">
              <w:tcPr>
                <w:tcW w:w="1799" w:type="dxa"/>
                <w:shd w:val="clear" w:color="auto" w:fill="auto"/>
                <w:noWrap/>
                <w:vAlign w:val="bottom"/>
                <w:hideMark/>
              </w:tcPr>
            </w:tcPrChange>
          </w:tcPr>
          <w:p w14:paraId="5BADF1CB"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03" w:author="Hijbeek, Renske" w:date="2020-03-03T15:42:00Z">
              <w:tcPr>
                <w:tcW w:w="1453" w:type="dxa"/>
                <w:shd w:val="clear" w:color="auto" w:fill="auto"/>
                <w:noWrap/>
                <w:vAlign w:val="bottom"/>
                <w:hideMark/>
              </w:tcPr>
            </w:tcPrChange>
          </w:tcPr>
          <w:p w14:paraId="3B21DCC7"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402E8DE7" w14:textId="77777777" w:rsidTr="009B0405">
        <w:trPr>
          <w:trHeight w:val="300"/>
          <w:trPrChange w:id="104" w:author="Hijbeek, Renske" w:date="2020-03-03T15:42:00Z">
            <w:trPr>
              <w:trHeight w:val="300"/>
            </w:trPr>
          </w:trPrChange>
        </w:trPr>
        <w:tc>
          <w:tcPr>
            <w:tcW w:w="3969" w:type="dxa"/>
            <w:shd w:val="clear" w:color="auto" w:fill="auto"/>
            <w:noWrap/>
            <w:vAlign w:val="bottom"/>
            <w:hideMark/>
            <w:tcPrChange w:id="105" w:author="Hijbeek, Renske" w:date="2020-03-03T15:42:00Z">
              <w:tcPr>
                <w:tcW w:w="3969" w:type="dxa"/>
                <w:shd w:val="clear" w:color="auto" w:fill="auto"/>
                <w:noWrap/>
                <w:vAlign w:val="bottom"/>
                <w:hideMark/>
              </w:tcPr>
            </w:tcPrChange>
          </w:tcPr>
          <w:p w14:paraId="5D2DE3C7"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N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06" w:author="Hijbeek, Renske" w:date="2020-03-03T15:42:00Z">
              <w:tcPr>
                <w:tcW w:w="1603" w:type="dxa"/>
                <w:shd w:val="clear" w:color="auto" w:fill="auto"/>
                <w:noWrap/>
                <w:vAlign w:val="bottom"/>
                <w:hideMark/>
              </w:tcPr>
            </w:tcPrChange>
          </w:tcPr>
          <w:p w14:paraId="4488241B"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07" w:author="Hijbeek, Renske" w:date="2020-03-03T15:42:00Z">
              <w:tcPr>
                <w:tcW w:w="1799" w:type="dxa"/>
                <w:shd w:val="clear" w:color="auto" w:fill="auto"/>
                <w:noWrap/>
                <w:vAlign w:val="bottom"/>
                <w:hideMark/>
              </w:tcPr>
            </w:tcPrChange>
          </w:tcPr>
          <w:p w14:paraId="35DDFF58"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08" w:author="Hijbeek, Renske" w:date="2020-03-03T15:42:00Z">
              <w:tcPr>
                <w:tcW w:w="1453" w:type="dxa"/>
                <w:shd w:val="clear" w:color="auto" w:fill="auto"/>
                <w:noWrap/>
                <w:vAlign w:val="bottom"/>
                <w:hideMark/>
              </w:tcPr>
            </w:tcPrChange>
          </w:tcPr>
          <w:p w14:paraId="20999D26"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76DCF7EB" w14:textId="77777777" w:rsidTr="009B0405">
        <w:trPr>
          <w:trHeight w:val="300"/>
          <w:trPrChange w:id="109" w:author="Hijbeek, Renske" w:date="2020-03-03T15:42:00Z">
            <w:trPr>
              <w:trHeight w:val="300"/>
            </w:trPr>
          </w:trPrChange>
        </w:trPr>
        <w:tc>
          <w:tcPr>
            <w:tcW w:w="3969" w:type="dxa"/>
            <w:shd w:val="clear" w:color="auto" w:fill="auto"/>
            <w:noWrap/>
            <w:vAlign w:val="bottom"/>
            <w:hideMark/>
            <w:tcPrChange w:id="110" w:author="Hijbeek, Renske" w:date="2020-03-03T15:42:00Z">
              <w:tcPr>
                <w:tcW w:w="3969" w:type="dxa"/>
                <w:shd w:val="clear" w:color="auto" w:fill="auto"/>
                <w:noWrap/>
                <w:vAlign w:val="bottom"/>
                <w:hideMark/>
              </w:tcPr>
            </w:tcPrChange>
          </w:tcPr>
          <w:p w14:paraId="55069B40"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P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11" w:author="Hijbeek, Renske" w:date="2020-03-03T15:42:00Z">
              <w:tcPr>
                <w:tcW w:w="1603" w:type="dxa"/>
                <w:shd w:val="clear" w:color="auto" w:fill="auto"/>
                <w:noWrap/>
                <w:vAlign w:val="bottom"/>
                <w:hideMark/>
              </w:tcPr>
            </w:tcPrChange>
          </w:tcPr>
          <w:p w14:paraId="797ED943"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12" w:author="Hijbeek, Renske" w:date="2020-03-03T15:42:00Z">
              <w:tcPr>
                <w:tcW w:w="1799" w:type="dxa"/>
                <w:shd w:val="clear" w:color="auto" w:fill="auto"/>
                <w:noWrap/>
                <w:vAlign w:val="bottom"/>
                <w:hideMark/>
              </w:tcPr>
            </w:tcPrChange>
          </w:tcPr>
          <w:p w14:paraId="1261D894"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13" w:author="Hijbeek, Renske" w:date="2020-03-03T15:42:00Z">
              <w:tcPr>
                <w:tcW w:w="1453" w:type="dxa"/>
                <w:shd w:val="clear" w:color="auto" w:fill="auto"/>
                <w:noWrap/>
                <w:vAlign w:val="bottom"/>
                <w:hideMark/>
              </w:tcPr>
            </w:tcPrChange>
          </w:tcPr>
          <w:p w14:paraId="4EBE5558"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4D376779" w14:textId="77777777" w:rsidTr="009B0405">
        <w:trPr>
          <w:trHeight w:val="300"/>
          <w:trPrChange w:id="114" w:author="Hijbeek, Renske" w:date="2020-03-03T15:42:00Z">
            <w:trPr>
              <w:trHeight w:val="300"/>
            </w:trPr>
          </w:trPrChange>
        </w:trPr>
        <w:tc>
          <w:tcPr>
            <w:tcW w:w="3969" w:type="dxa"/>
            <w:shd w:val="clear" w:color="auto" w:fill="auto"/>
            <w:noWrap/>
            <w:vAlign w:val="bottom"/>
            <w:hideMark/>
            <w:tcPrChange w:id="115" w:author="Hijbeek, Renske" w:date="2020-03-03T15:42:00Z">
              <w:tcPr>
                <w:tcW w:w="3969" w:type="dxa"/>
                <w:shd w:val="clear" w:color="auto" w:fill="auto"/>
                <w:noWrap/>
                <w:vAlign w:val="bottom"/>
                <w:hideMark/>
              </w:tcPr>
            </w:tcPrChange>
          </w:tcPr>
          <w:p w14:paraId="161FE23E"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NPK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16" w:author="Hijbeek, Renske" w:date="2020-03-03T15:42:00Z">
              <w:tcPr>
                <w:tcW w:w="1603" w:type="dxa"/>
                <w:shd w:val="clear" w:color="auto" w:fill="auto"/>
                <w:noWrap/>
                <w:vAlign w:val="bottom"/>
                <w:hideMark/>
              </w:tcPr>
            </w:tcPrChange>
          </w:tcPr>
          <w:p w14:paraId="60371F57"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17" w:author="Hijbeek, Renske" w:date="2020-03-03T15:42:00Z">
              <w:tcPr>
                <w:tcW w:w="1799" w:type="dxa"/>
                <w:shd w:val="clear" w:color="auto" w:fill="auto"/>
                <w:noWrap/>
                <w:vAlign w:val="bottom"/>
                <w:hideMark/>
              </w:tcPr>
            </w:tcPrChange>
          </w:tcPr>
          <w:p w14:paraId="3DBA3D00"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18" w:author="Hijbeek, Renske" w:date="2020-03-03T15:42:00Z">
              <w:tcPr>
                <w:tcW w:w="1453" w:type="dxa"/>
                <w:shd w:val="clear" w:color="auto" w:fill="auto"/>
                <w:noWrap/>
                <w:vAlign w:val="bottom"/>
                <w:hideMark/>
              </w:tcPr>
            </w:tcPrChange>
          </w:tcPr>
          <w:p w14:paraId="2CC2EE29"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1883B47C" w14:textId="77777777" w:rsidTr="009B0405">
        <w:trPr>
          <w:trHeight w:val="300"/>
          <w:trPrChange w:id="119" w:author="Hijbeek, Renske" w:date="2020-03-03T15:42:00Z">
            <w:trPr>
              <w:trHeight w:val="300"/>
            </w:trPr>
          </w:trPrChange>
        </w:trPr>
        <w:tc>
          <w:tcPr>
            <w:tcW w:w="3969" w:type="dxa"/>
            <w:shd w:val="clear" w:color="auto" w:fill="auto"/>
            <w:noWrap/>
            <w:vAlign w:val="bottom"/>
            <w:hideMark/>
            <w:tcPrChange w:id="120" w:author="Hijbeek, Renske" w:date="2020-03-03T15:42:00Z">
              <w:tcPr>
                <w:tcW w:w="3969" w:type="dxa"/>
                <w:shd w:val="clear" w:color="auto" w:fill="auto"/>
                <w:noWrap/>
                <w:vAlign w:val="bottom"/>
                <w:hideMark/>
              </w:tcPr>
            </w:tcPrChange>
          </w:tcPr>
          <w:p w14:paraId="618958DC"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TSP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21" w:author="Hijbeek, Renske" w:date="2020-03-03T15:42:00Z">
              <w:tcPr>
                <w:tcW w:w="1603" w:type="dxa"/>
                <w:shd w:val="clear" w:color="auto" w:fill="auto"/>
                <w:noWrap/>
                <w:vAlign w:val="bottom"/>
                <w:hideMark/>
              </w:tcPr>
            </w:tcPrChange>
          </w:tcPr>
          <w:p w14:paraId="6D22C9D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22" w:author="Hijbeek, Renske" w:date="2020-03-03T15:42:00Z">
              <w:tcPr>
                <w:tcW w:w="1799" w:type="dxa"/>
                <w:shd w:val="clear" w:color="auto" w:fill="auto"/>
                <w:noWrap/>
                <w:vAlign w:val="bottom"/>
                <w:hideMark/>
              </w:tcPr>
            </w:tcPrChange>
          </w:tcPr>
          <w:p w14:paraId="6AA5EF61"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23" w:author="Hijbeek, Renske" w:date="2020-03-03T15:42:00Z">
              <w:tcPr>
                <w:tcW w:w="1453" w:type="dxa"/>
                <w:shd w:val="clear" w:color="auto" w:fill="auto"/>
                <w:noWrap/>
                <w:vAlign w:val="bottom"/>
                <w:hideMark/>
              </w:tcPr>
            </w:tcPrChange>
          </w:tcPr>
          <w:p w14:paraId="7ADD57F1"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4DA684C0" w14:textId="77777777" w:rsidTr="009B0405">
        <w:trPr>
          <w:trHeight w:val="300"/>
          <w:trPrChange w:id="124" w:author="Hijbeek, Renske" w:date="2020-03-03T15:42:00Z">
            <w:trPr>
              <w:trHeight w:val="300"/>
            </w:trPr>
          </w:trPrChange>
        </w:trPr>
        <w:tc>
          <w:tcPr>
            <w:tcW w:w="3969" w:type="dxa"/>
            <w:shd w:val="clear" w:color="auto" w:fill="auto"/>
            <w:noWrap/>
            <w:vAlign w:val="bottom"/>
            <w:hideMark/>
            <w:tcPrChange w:id="125" w:author="Hijbeek, Renske" w:date="2020-03-03T15:42:00Z">
              <w:tcPr>
                <w:tcW w:w="3969" w:type="dxa"/>
                <w:shd w:val="clear" w:color="auto" w:fill="auto"/>
                <w:noWrap/>
                <w:vAlign w:val="bottom"/>
                <w:hideMark/>
              </w:tcPr>
            </w:tcPrChange>
          </w:tcPr>
          <w:p w14:paraId="0FAFBD4F"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insecticide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26" w:author="Hijbeek, Renske" w:date="2020-03-03T15:42:00Z">
              <w:tcPr>
                <w:tcW w:w="1603" w:type="dxa"/>
                <w:shd w:val="clear" w:color="auto" w:fill="auto"/>
                <w:noWrap/>
                <w:vAlign w:val="bottom"/>
                <w:hideMark/>
              </w:tcPr>
            </w:tcPrChange>
          </w:tcPr>
          <w:p w14:paraId="63FE4561"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27" w:author="Hijbeek, Renske" w:date="2020-03-03T15:42:00Z">
              <w:tcPr>
                <w:tcW w:w="1799" w:type="dxa"/>
                <w:shd w:val="clear" w:color="auto" w:fill="auto"/>
                <w:noWrap/>
                <w:vAlign w:val="bottom"/>
                <w:hideMark/>
              </w:tcPr>
            </w:tcPrChange>
          </w:tcPr>
          <w:p w14:paraId="2CB89798"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refer to as pesticide</w:t>
            </w:r>
          </w:p>
        </w:tc>
        <w:tc>
          <w:tcPr>
            <w:tcW w:w="1453" w:type="dxa"/>
            <w:shd w:val="clear" w:color="auto" w:fill="auto"/>
            <w:noWrap/>
            <w:vAlign w:val="bottom"/>
            <w:hideMark/>
            <w:tcPrChange w:id="128" w:author="Hijbeek, Renske" w:date="2020-03-03T15:42:00Z">
              <w:tcPr>
                <w:tcW w:w="1453" w:type="dxa"/>
                <w:shd w:val="clear" w:color="auto" w:fill="auto"/>
                <w:noWrap/>
                <w:vAlign w:val="bottom"/>
                <w:hideMark/>
              </w:tcPr>
            </w:tcPrChange>
          </w:tcPr>
          <w:p w14:paraId="409C77A3"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29EA0C99" w14:textId="77777777" w:rsidTr="009B0405">
        <w:trPr>
          <w:trHeight w:val="300"/>
          <w:trPrChange w:id="129" w:author="Hijbeek, Renske" w:date="2020-03-03T15:42:00Z">
            <w:trPr>
              <w:trHeight w:val="300"/>
            </w:trPr>
          </w:trPrChange>
        </w:trPr>
        <w:tc>
          <w:tcPr>
            <w:tcW w:w="3969" w:type="dxa"/>
            <w:shd w:val="clear" w:color="auto" w:fill="auto"/>
            <w:noWrap/>
            <w:vAlign w:val="bottom"/>
            <w:hideMark/>
            <w:tcPrChange w:id="130" w:author="Hijbeek, Renske" w:date="2020-03-03T15:42:00Z">
              <w:tcPr>
                <w:tcW w:w="3969" w:type="dxa"/>
                <w:shd w:val="clear" w:color="auto" w:fill="auto"/>
                <w:noWrap/>
                <w:vAlign w:val="bottom"/>
                <w:hideMark/>
              </w:tcPr>
            </w:tcPrChange>
          </w:tcPr>
          <w:p w14:paraId="083FA01B"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fungicide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/L)</w:t>
            </w:r>
          </w:p>
        </w:tc>
        <w:tc>
          <w:tcPr>
            <w:tcW w:w="1603" w:type="dxa"/>
            <w:shd w:val="clear" w:color="auto" w:fill="auto"/>
            <w:noWrap/>
            <w:vAlign w:val="bottom"/>
            <w:hideMark/>
            <w:tcPrChange w:id="131" w:author="Hijbeek, Renske" w:date="2020-03-03T15:42:00Z">
              <w:tcPr>
                <w:tcW w:w="1603" w:type="dxa"/>
                <w:shd w:val="clear" w:color="auto" w:fill="auto"/>
                <w:noWrap/>
                <w:vAlign w:val="bottom"/>
                <w:hideMark/>
              </w:tcPr>
            </w:tcPrChange>
          </w:tcPr>
          <w:p w14:paraId="0BEDE3EF"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32" w:author="Hijbeek, Renske" w:date="2020-03-03T15:42:00Z">
              <w:tcPr>
                <w:tcW w:w="1799" w:type="dxa"/>
                <w:shd w:val="clear" w:color="auto" w:fill="auto"/>
                <w:noWrap/>
                <w:vAlign w:val="bottom"/>
                <w:hideMark/>
              </w:tcPr>
            </w:tcPrChange>
          </w:tcPr>
          <w:p w14:paraId="404DFD2C"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33" w:author="Hijbeek, Renske" w:date="2020-03-03T15:42:00Z">
              <w:tcPr>
                <w:tcW w:w="1453" w:type="dxa"/>
                <w:shd w:val="clear" w:color="auto" w:fill="auto"/>
                <w:noWrap/>
                <w:vAlign w:val="bottom"/>
                <w:hideMark/>
              </w:tcPr>
            </w:tcPrChange>
          </w:tcPr>
          <w:p w14:paraId="0AF6676A"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00ED50AD" w14:textId="77777777" w:rsidTr="009B0405">
        <w:trPr>
          <w:trHeight w:val="300"/>
          <w:trPrChange w:id="134" w:author="Hijbeek, Renske" w:date="2020-03-03T15:42:00Z">
            <w:trPr>
              <w:trHeight w:val="300"/>
            </w:trPr>
          </w:trPrChange>
        </w:trPr>
        <w:tc>
          <w:tcPr>
            <w:tcW w:w="3969" w:type="dxa"/>
            <w:shd w:val="clear" w:color="auto" w:fill="auto"/>
            <w:noWrap/>
            <w:vAlign w:val="bottom"/>
            <w:hideMark/>
            <w:tcPrChange w:id="135" w:author="Hijbeek, Renske" w:date="2020-03-03T15:42:00Z">
              <w:tcPr>
                <w:tcW w:w="3969" w:type="dxa"/>
                <w:shd w:val="clear" w:color="auto" w:fill="auto"/>
                <w:noWrap/>
                <w:vAlign w:val="bottom"/>
                <w:hideMark/>
              </w:tcPr>
            </w:tcPrChange>
          </w:tcPr>
          <w:p w14:paraId="12F2212D"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price herbicide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/L)</w:t>
            </w:r>
          </w:p>
        </w:tc>
        <w:tc>
          <w:tcPr>
            <w:tcW w:w="1603" w:type="dxa"/>
            <w:shd w:val="clear" w:color="auto" w:fill="auto"/>
            <w:noWrap/>
            <w:vAlign w:val="bottom"/>
            <w:hideMark/>
            <w:tcPrChange w:id="136" w:author="Hijbeek, Renske" w:date="2020-03-03T15:42:00Z">
              <w:tcPr>
                <w:tcW w:w="1603" w:type="dxa"/>
                <w:shd w:val="clear" w:color="auto" w:fill="auto"/>
                <w:noWrap/>
                <w:vAlign w:val="bottom"/>
                <w:hideMark/>
              </w:tcPr>
            </w:tcPrChange>
          </w:tcPr>
          <w:p w14:paraId="6DEF7BC9"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37" w:author="Hijbeek, Renske" w:date="2020-03-03T15:42:00Z">
              <w:tcPr>
                <w:tcW w:w="1799" w:type="dxa"/>
                <w:shd w:val="clear" w:color="auto" w:fill="auto"/>
                <w:noWrap/>
                <w:vAlign w:val="bottom"/>
                <w:hideMark/>
              </w:tcPr>
            </w:tcPrChange>
          </w:tcPr>
          <w:p w14:paraId="176CAFF4"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38" w:author="Hijbeek, Renske" w:date="2020-03-03T15:42:00Z">
              <w:tcPr>
                <w:tcW w:w="1453" w:type="dxa"/>
                <w:shd w:val="clear" w:color="auto" w:fill="auto"/>
                <w:noWrap/>
                <w:vAlign w:val="bottom"/>
                <w:hideMark/>
              </w:tcPr>
            </w:tcPrChange>
          </w:tcPr>
          <w:p w14:paraId="3FA6E6B4"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3C927874" w14:textId="77777777" w:rsidTr="009B0405">
        <w:trPr>
          <w:trHeight w:val="300"/>
          <w:trPrChange w:id="139" w:author="Hijbeek, Renske" w:date="2020-03-03T15:42:00Z">
            <w:trPr>
              <w:trHeight w:val="300"/>
            </w:trPr>
          </w:trPrChange>
        </w:trPr>
        <w:tc>
          <w:tcPr>
            <w:tcW w:w="3969" w:type="dxa"/>
            <w:shd w:val="clear" w:color="auto" w:fill="auto"/>
            <w:noWrap/>
            <w:vAlign w:val="bottom"/>
            <w:hideMark/>
            <w:tcPrChange w:id="140" w:author="Hijbeek, Renske" w:date="2020-03-03T15:42:00Z">
              <w:tcPr>
                <w:tcW w:w="3969" w:type="dxa"/>
                <w:shd w:val="clear" w:color="auto" w:fill="auto"/>
                <w:noWrap/>
                <w:vAlign w:val="bottom"/>
                <w:hideMark/>
              </w:tcPr>
            </w:tcPrChange>
          </w:tcPr>
          <w:p w14:paraId="2B3CA2B0"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selling price maize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41" w:author="Hijbeek, Renske" w:date="2020-03-03T15:42:00Z">
              <w:tcPr>
                <w:tcW w:w="1603" w:type="dxa"/>
                <w:shd w:val="clear" w:color="auto" w:fill="auto"/>
                <w:noWrap/>
                <w:vAlign w:val="bottom"/>
                <w:hideMark/>
              </w:tcPr>
            </w:tcPrChange>
          </w:tcPr>
          <w:p w14:paraId="503A095D"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42" w:author="Hijbeek, Renske" w:date="2020-03-03T15:42:00Z">
              <w:tcPr>
                <w:tcW w:w="1799" w:type="dxa"/>
                <w:shd w:val="clear" w:color="auto" w:fill="auto"/>
                <w:noWrap/>
                <w:vAlign w:val="bottom"/>
                <w:hideMark/>
              </w:tcPr>
            </w:tcPrChange>
          </w:tcPr>
          <w:p w14:paraId="5D860871"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43" w:author="Hijbeek, Renske" w:date="2020-03-03T15:42:00Z">
              <w:tcPr>
                <w:tcW w:w="1453" w:type="dxa"/>
                <w:shd w:val="clear" w:color="auto" w:fill="auto"/>
                <w:noWrap/>
                <w:vAlign w:val="bottom"/>
                <w:hideMark/>
              </w:tcPr>
            </w:tcPrChange>
          </w:tcPr>
          <w:p w14:paraId="79FEBC80"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2810BDD3" w14:textId="77777777" w:rsidTr="009B0405">
        <w:trPr>
          <w:trHeight w:val="300"/>
          <w:trPrChange w:id="144" w:author="Hijbeek, Renske" w:date="2020-03-03T15:42:00Z">
            <w:trPr>
              <w:trHeight w:val="300"/>
            </w:trPr>
          </w:trPrChange>
        </w:trPr>
        <w:tc>
          <w:tcPr>
            <w:tcW w:w="3969" w:type="dxa"/>
            <w:shd w:val="clear" w:color="auto" w:fill="auto"/>
            <w:noWrap/>
            <w:vAlign w:val="bottom"/>
            <w:hideMark/>
            <w:tcPrChange w:id="145" w:author="Hijbeek, Renske" w:date="2020-03-03T15:42:00Z">
              <w:tcPr>
                <w:tcW w:w="3969" w:type="dxa"/>
                <w:shd w:val="clear" w:color="auto" w:fill="auto"/>
                <w:noWrap/>
                <w:vAlign w:val="bottom"/>
                <w:hideMark/>
              </w:tcPr>
            </w:tcPrChange>
          </w:tcPr>
          <w:p w14:paraId="5A23E104"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selling price pigeon pea  (</w:t>
            </w:r>
            <w:proofErr w:type="spellStart"/>
            <w:r w:rsidRPr="009B0405">
              <w:rPr>
                <w:rFonts w:ascii="Calibri" w:eastAsia="Times New Roman" w:hAnsi="Calibri" w:cs="Calibri"/>
                <w:color w:val="000000"/>
                <w:sz w:val="22"/>
              </w:rPr>
              <w:t>Tsh</w:t>
            </w:r>
            <w:proofErr w:type="spellEnd"/>
            <w:r w:rsidRPr="009B0405">
              <w:rPr>
                <w:rFonts w:ascii="Calibri" w:eastAsia="Times New Roman" w:hAnsi="Calibri" w:cs="Calibri"/>
                <w:color w:val="000000"/>
                <w:sz w:val="22"/>
              </w:rPr>
              <w:t>/kg)</w:t>
            </w:r>
          </w:p>
        </w:tc>
        <w:tc>
          <w:tcPr>
            <w:tcW w:w="1603" w:type="dxa"/>
            <w:shd w:val="clear" w:color="auto" w:fill="auto"/>
            <w:noWrap/>
            <w:vAlign w:val="bottom"/>
            <w:hideMark/>
            <w:tcPrChange w:id="146" w:author="Hijbeek, Renske" w:date="2020-03-03T15:42:00Z">
              <w:tcPr>
                <w:tcW w:w="1603" w:type="dxa"/>
                <w:shd w:val="clear" w:color="auto" w:fill="auto"/>
                <w:noWrap/>
                <w:vAlign w:val="bottom"/>
                <w:hideMark/>
              </w:tcPr>
            </w:tcPrChange>
          </w:tcPr>
          <w:p w14:paraId="2D7C3F5B"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147" w:author="Hijbeek, Renske" w:date="2020-03-03T15:42:00Z">
              <w:tcPr>
                <w:tcW w:w="1799" w:type="dxa"/>
                <w:shd w:val="clear" w:color="auto" w:fill="auto"/>
                <w:noWrap/>
                <w:vAlign w:val="bottom"/>
                <w:hideMark/>
              </w:tcPr>
            </w:tcPrChange>
          </w:tcPr>
          <w:p w14:paraId="129744ED"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48" w:author="Hijbeek, Renske" w:date="2020-03-03T15:42:00Z">
              <w:tcPr>
                <w:tcW w:w="1453" w:type="dxa"/>
                <w:shd w:val="clear" w:color="auto" w:fill="auto"/>
                <w:noWrap/>
                <w:vAlign w:val="bottom"/>
                <w:hideMark/>
              </w:tcPr>
            </w:tcPrChange>
          </w:tcPr>
          <w:p w14:paraId="503BFAC8"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51E7D8F5" w14:textId="77777777" w:rsidTr="009B0405">
        <w:trPr>
          <w:trHeight w:val="300"/>
          <w:trPrChange w:id="149" w:author="Hijbeek, Renske" w:date="2020-03-03T15:42:00Z">
            <w:trPr>
              <w:trHeight w:val="300"/>
            </w:trPr>
          </w:trPrChange>
        </w:trPr>
        <w:tc>
          <w:tcPr>
            <w:tcW w:w="3969" w:type="dxa"/>
            <w:shd w:val="clear" w:color="000000" w:fill="FFC7CE"/>
            <w:noWrap/>
            <w:vAlign w:val="bottom"/>
            <w:hideMark/>
            <w:tcPrChange w:id="150" w:author="Hijbeek, Renske" w:date="2020-03-03T15:42:00Z">
              <w:tcPr>
                <w:tcW w:w="3969" w:type="dxa"/>
                <w:shd w:val="clear" w:color="000000" w:fill="FFC7CE"/>
                <w:noWrap/>
                <w:vAlign w:val="bottom"/>
                <w:hideMark/>
              </w:tcPr>
            </w:tcPrChange>
          </w:tcPr>
          <w:p w14:paraId="254F0219"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land preparation (day/ha)</w:t>
            </w:r>
          </w:p>
        </w:tc>
        <w:tc>
          <w:tcPr>
            <w:tcW w:w="1603" w:type="dxa"/>
            <w:shd w:val="clear" w:color="auto" w:fill="auto"/>
            <w:noWrap/>
            <w:vAlign w:val="bottom"/>
            <w:hideMark/>
            <w:tcPrChange w:id="151" w:author="Hijbeek, Renske" w:date="2020-03-03T15:42:00Z">
              <w:tcPr>
                <w:tcW w:w="1603" w:type="dxa"/>
                <w:shd w:val="clear" w:color="auto" w:fill="auto"/>
                <w:noWrap/>
                <w:vAlign w:val="bottom"/>
                <w:hideMark/>
              </w:tcPr>
            </w:tcPrChange>
          </w:tcPr>
          <w:p w14:paraId="631046A2"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52" w:author="Hijbeek, Renske" w:date="2020-03-03T15:42:00Z">
              <w:tcPr>
                <w:tcW w:w="1799" w:type="dxa"/>
                <w:shd w:val="clear" w:color="auto" w:fill="auto"/>
                <w:noWrap/>
                <w:vAlign w:val="bottom"/>
                <w:hideMark/>
              </w:tcPr>
            </w:tcPrChange>
          </w:tcPr>
          <w:p w14:paraId="02728E9F"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53" w:author="Hijbeek, Renske" w:date="2020-03-03T15:42:00Z">
              <w:tcPr>
                <w:tcW w:w="1453" w:type="dxa"/>
                <w:shd w:val="clear" w:color="auto" w:fill="auto"/>
                <w:noWrap/>
                <w:vAlign w:val="bottom"/>
                <w:hideMark/>
              </w:tcPr>
            </w:tcPrChange>
          </w:tcPr>
          <w:p w14:paraId="7FD60E19"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4754D186" w14:textId="77777777" w:rsidTr="009B0405">
        <w:trPr>
          <w:trHeight w:val="300"/>
          <w:trPrChange w:id="154" w:author="Hijbeek, Renske" w:date="2020-03-03T15:42:00Z">
            <w:trPr>
              <w:trHeight w:val="300"/>
            </w:trPr>
          </w:trPrChange>
        </w:trPr>
        <w:tc>
          <w:tcPr>
            <w:tcW w:w="3969" w:type="dxa"/>
            <w:shd w:val="clear" w:color="000000" w:fill="FFC7CE"/>
            <w:noWrap/>
            <w:vAlign w:val="bottom"/>
            <w:hideMark/>
            <w:tcPrChange w:id="155" w:author="Hijbeek, Renske" w:date="2020-03-03T15:42:00Z">
              <w:tcPr>
                <w:tcW w:w="3969" w:type="dxa"/>
                <w:shd w:val="clear" w:color="000000" w:fill="FFC7CE"/>
                <w:noWrap/>
                <w:vAlign w:val="bottom"/>
                <w:hideMark/>
              </w:tcPr>
            </w:tcPrChange>
          </w:tcPr>
          <w:p w14:paraId="467B13EF"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sowing (day/ha)</w:t>
            </w:r>
          </w:p>
        </w:tc>
        <w:tc>
          <w:tcPr>
            <w:tcW w:w="1603" w:type="dxa"/>
            <w:shd w:val="clear" w:color="auto" w:fill="auto"/>
            <w:noWrap/>
            <w:vAlign w:val="bottom"/>
            <w:hideMark/>
            <w:tcPrChange w:id="156" w:author="Hijbeek, Renske" w:date="2020-03-03T15:42:00Z">
              <w:tcPr>
                <w:tcW w:w="1603" w:type="dxa"/>
                <w:shd w:val="clear" w:color="auto" w:fill="auto"/>
                <w:noWrap/>
                <w:vAlign w:val="bottom"/>
                <w:hideMark/>
              </w:tcPr>
            </w:tcPrChange>
          </w:tcPr>
          <w:p w14:paraId="7AB884FF"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57" w:author="Hijbeek, Renske" w:date="2020-03-03T15:42:00Z">
              <w:tcPr>
                <w:tcW w:w="1799" w:type="dxa"/>
                <w:shd w:val="clear" w:color="auto" w:fill="auto"/>
                <w:noWrap/>
                <w:vAlign w:val="bottom"/>
                <w:hideMark/>
              </w:tcPr>
            </w:tcPrChange>
          </w:tcPr>
          <w:p w14:paraId="13D32E4A"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t>refer to as planting</w:t>
            </w:r>
          </w:p>
        </w:tc>
        <w:tc>
          <w:tcPr>
            <w:tcW w:w="1453" w:type="dxa"/>
            <w:shd w:val="clear" w:color="auto" w:fill="auto"/>
            <w:noWrap/>
            <w:vAlign w:val="bottom"/>
            <w:hideMark/>
            <w:tcPrChange w:id="158" w:author="Hijbeek, Renske" w:date="2020-03-03T15:42:00Z">
              <w:tcPr>
                <w:tcW w:w="1453" w:type="dxa"/>
                <w:shd w:val="clear" w:color="auto" w:fill="auto"/>
                <w:noWrap/>
                <w:vAlign w:val="bottom"/>
                <w:hideMark/>
              </w:tcPr>
            </w:tcPrChange>
          </w:tcPr>
          <w:p w14:paraId="27A385E8"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76E0DCA8" w14:textId="77777777" w:rsidTr="009B0405">
        <w:trPr>
          <w:trHeight w:val="300"/>
          <w:trPrChange w:id="159" w:author="Hijbeek, Renske" w:date="2020-03-03T15:42:00Z">
            <w:trPr>
              <w:trHeight w:val="300"/>
            </w:trPr>
          </w:trPrChange>
        </w:trPr>
        <w:tc>
          <w:tcPr>
            <w:tcW w:w="3969" w:type="dxa"/>
            <w:shd w:val="clear" w:color="000000" w:fill="FFC7CE"/>
            <w:noWrap/>
            <w:vAlign w:val="bottom"/>
            <w:hideMark/>
            <w:tcPrChange w:id="160" w:author="Hijbeek, Renske" w:date="2020-03-03T15:42:00Z">
              <w:tcPr>
                <w:tcW w:w="3969" w:type="dxa"/>
                <w:shd w:val="clear" w:color="000000" w:fill="FFC7CE"/>
                <w:noWrap/>
                <w:vAlign w:val="bottom"/>
                <w:hideMark/>
              </w:tcPr>
            </w:tcPrChange>
          </w:tcPr>
          <w:p w14:paraId="1BF6DD05"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fertilizer application (day/ha)</w:t>
            </w:r>
          </w:p>
        </w:tc>
        <w:tc>
          <w:tcPr>
            <w:tcW w:w="1603" w:type="dxa"/>
            <w:shd w:val="clear" w:color="auto" w:fill="auto"/>
            <w:noWrap/>
            <w:vAlign w:val="bottom"/>
            <w:hideMark/>
            <w:tcPrChange w:id="161" w:author="Hijbeek, Renske" w:date="2020-03-03T15:42:00Z">
              <w:tcPr>
                <w:tcW w:w="1603" w:type="dxa"/>
                <w:shd w:val="clear" w:color="auto" w:fill="auto"/>
                <w:noWrap/>
                <w:vAlign w:val="bottom"/>
                <w:hideMark/>
              </w:tcPr>
            </w:tcPrChange>
          </w:tcPr>
          <w:p w14:paraId="6889CC66"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62" w:author="Hijbeek, Renske" w:date="2020-03-03T15:42:00Z">
              <w:tcPr>
                <w:tcW w:w="1799" w:type="dxa"/>
                <w:shd w:val="clear" w:color="auto" w:fill="auto"/>
                <w:noWrap/>
                <w:vAlign w:val="bottom"/>
                <w:hideMark/>
              </w:tcPr>
            </w:tcPrChange>
          </w:tcPr>
          <w:p w14:paraId="09735F1E"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63" w:author="Hijbeek, Renske" w:date="2020-03-03T15:42:00Z">
              <w:tcPr>
                <w:tcW w:w="1453" w:type="dxa"/>
                <w:shd w:val="clear" w:color="auto" w:fill="auto"/>
                <w:noWrap/>
                <w:vAlign w:val="bottom"/>
                <w:hideMark/>
              </w:tcPr>
            </w:tcPrChange>
          </w:tcPr>
          <w:p w14:paraId="2A14B141"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6B3A1687" w14:textId="77777777" w:rsidTr="009B0405">
        <w:trPr>
          <w:trHeight w:val="300"/>
          <w:trPrChange w:id="164" w:author="Hijbeek, Renske" w:date="2020-03-03T15:42:00Z">
            <w:trPr>
              <w:trHeight w:val="300"/>
            </w:trPr>
          </w:trPrChange>
        </w:trPr>
        <w:tc>
          <w:tcPr>
            <w:tcW w:w="3969" w:type="dxa"/>
            <w:shd w:val="clear" w:color="auto" w:fill="auto"/>
            <w:noWrap/>
            <w:vAlign w:val="bottom"/>
            <w:hideMark/>
            <w:tcPrChange w:id="165" w:author="Hijbeek, Renske" w:date="2020-03-03T15:42:00Z">
              <w:tcPr>
                <w:tcW w:w="3969" w:type="dxa"/>
                <w:shd w:val="clear" w:color="auto" w:fill="auto"/>
                <w:noWrap/>
                <w:vAlign w:val="bottom"/>
                <w:hideMark/>
              </w:tcPr>
            </w:tcPrChange>
          </w:tcPr>
          <w:p w14:paraId="2B7E1544" w14:textId="77777777" w:rsidR="00E54794" w:rsidRPr="009B0405" w:rsidRDefault="00E54794" w:rsidP="00E54794">
            <w:pPr>
              <w:spacing w:after="0" w:line="240" w:lineRule="auto"/>
              <w:rPr>
                <w:rFonts w:ascii="Calibri" w:eastAsia="Times New Roman" w:hAnsi="Calibri" w:cs="Calibri"/>
                <w:color w:val="000000"/>
                <w:sz w:val="22"/>
              </w:rPr>
            </w:pPr>
            <w:r w:rsidRPr="009B0405">
              <w:rPr>
                <w:rFonts w:ascii="Calibri" w:eastAsia="Times New Roman" w:hAnsi="Calibri" w:cs="Calibri"/>
                <w:color w:val="000000"/>
                <w:sz w:val="22"/>
              </w:rPr>
              <w:lastRenderedPageBreak/>
              <w:t>herbicide application (day/ha)</w:t>
            </w:r>
          </w:p>
        </w:tc>
        <w:tc>
          <w:tcPr>
            <w:tcW w:w="1603" w:type="dxa"/>
            <w:shd w:val="clear" w:color="auto" w:fill="auto"/>
            <w:noWrap/>
            <w:vAlign w:val="bottom"/>
            <w:hideMark/>
            <w:tcPrChange w:id="166" w:author="Hijbeek, Renske" w:date="2020-03-03T15:42:00Z">
              <w:tcPr>
                <w:tcW w:w="1603" w:type="dxa"/>
                <w:shd w:val="clear" w:color="auto" w:fill="auto"/>
                <w:noWrap/>
                <w:vAlign w:val="bottom"/>
                <w:hideMark/>
              </w:tcPr>
            </w:tcPrChange>
          </w:tcPr>
          <w:p w14:paraId="1F028B7A"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167" w:author="Hijbeek, Renske" w:date="2020-03-03T15:42:00Z">
              <w:tcPr>
                <w:tcW w:w="1799" w:type="dxa"/>
                <w:shd w:val="clear" w:color="auto" w:fill="auto"/>
                <w:noWrap/>
                <w:vAlign w:val="bottom"/>
                <w:hideMark/>
              </w:tcPr>
            </w:tcPrChange>
          </w:tcPr>
          <w:p w14:paraId="3FAD7C85"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68" w:author="Hijbeek, Renske" w:date="2020-03-03T15:42:00Z">
              <w:tcPr>
                <w:tcW w:w="1453" w:type="dxa"/>
                <w:shd w:val="clear" w:color="auto" w:fill="auto"/>
                <w:noWrap/>
                <w:vAlign w:val="bottom"/>
                <w:hideMark/>
              </w:tcPr>
            </w:tcPrChange>
          </w:tcPr>
          <w:p w14:paraId="7D8ED2CE"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6FC50DA6" w14:textId="77777777" w:rsidTr="009B0405">
        <w:trPr>
          <w:trHeight w:val="300"/>
          <w:trPrChange w:id="169" w:author="Hijbeek, Renske" w:date="2020-03-03T15:42:00Z">
            <w:trPr>
              <w:trHeight w:val="300"/>
            </w:trPr>
          </w:trPrChange>
        </w:trPr>
        <w:tc>
          <w:tcPr>
            <w:tcW w:w="3969" w:type="dxa"/>
            <w:shd w:val="clear" w:color="000000" w:fill="FFC7CE"/>
            <w:noWrap/>
            <w:vAlign w:val="bottom"/>
            <w:hideMark/>
            <w:tcPrChange w:id="170" w:author="Hijbeek, Renske" w:date="2020-03-03T15:42:00Z">
              <w:tcPr>
                <w:tcW w:w="3969" w:type="dxa"/>
                <w:shd w:val="clear" w:color="000000" w:fill="FFC7CE"/>
                <w:noWrap/>
                <w:vAlign w:val="bottom"/>
                <w:hideMark/>
              </w:tcPr>
            </w:tcPrChange>
          </w:tcPr>
          <w:p w14:paraId="2E7F3640"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weeding (day/ha)</w:t>
            </w:r>
          </w:p>
        </w:tc>
        <w:tc>
          <w:tcPr>
            <w:tcW w:w="1603" w:type="dxa"/>
            <w:shd w:val="clear" w:color="auto" w:fill="auto"/>
            <w:noWrap/>
            <w:vAlign w:val="bottom"/>
            <w:hideMark/>
            <w:tcPrChange w:id="171" w:author="Hijbeek, Renske" w:date="2020-03-03T15:42:00Z">
              <w:tcPr>
                <w:tcW w:w="1603" w:type="dxa"/>
                <w:shd w:val="clear" w:color="auto" w:fill="auto"/>
                <w:noWrap/>
                <w:vAlign w:val="bottom"/>
                <w:hideMark/>
              </w:tcPr>
            </w:tcPrChange>
          </w:tcPr>
          <w:p w14:paraId="6150FCCE"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72" w:author="Hijbeek, Renske" w:date="2020-03-03T15:42:00Z">
              <w:tcPr>
                <w:tcW w:w="1799" w:type="dxa"/>
                <w:shd w:val="clear" w:color="auto" w:fill="auto"/>
                <w:noWrap/>
                <w:vAlign w:val="bottom"/>
                <w:hideMark/>
              </w:tcPr>
            </w:tcPrChange>
          </w:tcPr>
          <w:p w14:paraId="7AFF5694"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73" w:author="Hijbeek, Renske" w:date="2020-03-03T15:42:00Z">
              <w:tcPr>
                <w:tcW w:w="1453" w:type="dxa"/>
                <w:shd w:val="clear" w:color="auto" w:fill="auto"/>
                <w:noWrap/>
                <w:vAlign w:val="bottom"/>
                <w:hideMark/>
              </w:tcPr>
            </w:tcPrChange>
          </w:tcPr>
          <w:p w14:paraId="30A9739D"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0CE16706" w14:textId="77777777" w:rsidTr="009B0405">
        <w:trPr>
          <w:trHeight w:val="300"/>
          <w:trPrChange w:id="174" w:author="Hijbeek, Renske" w:date="2020-03-03T15:42:00Z">
            <w:trPr>
              <w:trHeight w:val="300"/>
            </w:trPr>
          </w:trPrChange>
        </w:trPr>
        <w:tc>
          <w:tcPr>
            <w:tcW w:w="3969" w:type="dxa"/>
            <w:shd w:val="clear" w:color="000000" w:fill="FFC7CE"/>
            <w:noWrap/>
            <w:vAlign w:val="bottom"/>
            <w:hideMark/>
            <w:tcPrChange w:id="175" w:author="Hijbeek, Renske" w:date="2020-03-03T15:42:00Z">
              <w:tcPr>
                <w:tcW w:w="3969" w:type="dxa"/>
                <w:shd w:val="clear" w:color="000000" w:fill="FFC7CE"/>
                <w:noWrap/>
                <w:vAlign w:val="bottom"/>
                <w:hideMark/>
              </w:tcPr>
            </w:tcPrChange>
          </w:tcPr>
          <w:p w14:paraId="75A97B4F"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harvesting maize (day/ton)</w:t>
            </w:r>
          </w:p>
        </w:tc>
        <w:tc>
          <w:tcPr>
            <w:tcW w:w="1603" w:type="dxa"/>
            <w:shd w:val="clear" w:color="auto" w:fill="auto"/>
            <w:noWrap/>
            <w:vAlign w:val="bottom"/>
            <w:hideMark/>
            <w:tcPrChange w:id="176" w:author="Hijbeek, Renske" w:date="2020-03-03T15:42:00Z">
              <w:tcPr>
                <w:tcW w:w="1603" w:type="dxa"/>
                <w:shd w:val="clear" w:color="auto" w:fill="auto"/>
                <w:noWrap/>
                <w:vAlign w:val="bottom"/>
                <w:hideMark/>
              </w:tcPr>
            </w:tcPrChange>
          </w:tcPr>
          <w:p w14:paraId="01EC760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77" w:author="Hijbeek, Renske" w:date="2020-03-03T15:42:00Z">
              <w:tcPr>
                <w:tcW w:w="1799" w:type="dxa"/>
                <w:shd w:val="clear" w:color="auto" w:fill="auto"/>
                <w:noWrap/>
                <w:vAlign w:val="bottom"/>
                <w:hideMark/>
              </w:tcPr>
            </w:tcPrChange>
          </w:tcPr>
          <w:p w14:paraId="67785C14"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78" w:author="Hijbeek, Renske" w:date="2020-03-03T15:42:00Z">
              <w:tcPr>
                <w:tcW w:w="1453" w:type="dxa"/>
                <w:shd w:val="clear" w:color="auto" w:fill="auto"/>
                <w:noWrap/>
                <w:vAlign w:val="bottom"/>
                <w:hideMark/>
              </w:tcPr>
            </w:tcPrChange>
          </w:tcPr>
          <w:p w14:paraId="0F71694D"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2BD87EC4" w14:textId="77777777" w:rsidTr="009B0405">
        <w:trPr>
          <w:trHeight w:val="300"/>
          <w:trPrChange w:id="179" w:author="Hijbeek, Renske" w:date="2020-03-03T15:42:00Z">
            <w:trPr>
              <w:trHeight w:val="300"/>
            </w:trPr>
          </w:trPrChange>
        </w:trPr>
        <w:tc>
          <w:tcPr>
            <w:tcW w:w="3969" w:type="dxa"/>
            <w:shd w:val="clear" w:color="000000" w:fill="FFC7CE"/>
            <w:noWrap/>
            <w:vAlign w:val="bottom"/>
            <w:hideMark/>
            <w:tcPrChange w:id="180" w:author="Hijbeek, Renske" w:date="2020-03-03T15:42:00Z">
              <w:tcPr>
                <w:tcW w:w="3969" w:type="dxa"/>
                <w:shd w:val="clear" w:color="000000" w:fill="FFC7CE"/>
                <w:noWrap/>
                <w:vAlign w:val="bottom"/>
                <w:hideMark/>
              </w:tcPr>
            </w:tcPrChange>
          </w:tcPr>
          <w:p w14:paraId="3E39FF90"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harvesting legume (day/ton)</w:t>
            </w:r>
          </w:p>
        </w:tc>
        <w:tc>
          <w:tcPr>
            <w:tcW w:w="1603" w:type="dxa"/>
            <w:shd w:val="clear" w:color="auto" w:fill="auto"/>
            <w:noWrap/>
            <w:vAlign w:val="bottom"/>
            <w:hideMark/>
            <w:tcPrChange w:id="181" w:author="Hijbeek, Renske" w:date="2020-03-03T15:42:00Z">
              <w:tcPr>
                <w:tcW w:w="1603" w:type="dxa"/>
                <w:shd w:val="clear" w:color="auto" w:fill="auto"/>
                <w:noWrap/>
                <w:vAlign w:val="bottom"/>
                <w:hideMark/>
              </w:tcPr>
            </w:tcPrChange>
          </w:tcPr>
          <w:p w14:paraId="520DFB7F"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82" w:author="Hijbeek, Renske" w:date="2020-03-03T15:42:00Z">
              <w:tcPr>
                <w:tcW w:w="1799" w:type="dxa"/>
                <w:shd w:val="clear" w:color="auto" w:fill="auto"/>
                <w:noWrap/>
                <w:vAlign w:val="bottom"/>
                <w:hideMark/>
              </w:tcPr>
            </w:tcPrChange>
          </w:tcPr>
          <w:p w14:paraId="7D761C36"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83" w:author="Hijbeek, Renske" w:date="2020-03-03T15:42:00Z">
              <w:tcPr>
                <w:tcW w:w="1453" w:type="dxa"/>
                <w:shd w:val="clear" w:color="auto" w:fill="auto"/>
                <w:noWrap/>
                <w:vAlign w:val="bottom"/>
                <w:hideMark/>
              </w:tcPr>
            </w:tcPrChange>
          </w:tcPr>
          <w:p w14:paraId="37254518"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160C0A62" w14:textId="77777777" w:rsidTr="009B0405">
        <w:trPr>
          <w:trHeight w:val="300"/>
          <w:trPrChange w:id="184" w:author="Hijbeek, Renske" w:date="2020-03-03T15:42:00Z">
            <w:trPr>
              <w:trHeight w:val="300"/>
            </w:trPr>
          </w:trPrChange>
        </w:trPr>
        <w:tc>
          <w:tcPr>
            <w:tcW w:w="3969" w:type="dxa"/>
            <w:shd w:val="clear" w:color="000000" w:fill="FFC7CE"/>
            <w:noWrap/>
            <w:vAlign w:val="bottom"/>
            <w:hideMark/>
            <w:tcPrChange w:id="185" w:author="Hijbeek, Renske" w:date="2020-03-03T15:42:00Z">
              <w:tcPr>
                <w:tcW w:w="3969" w:type="dxa"/>
                <w:shd w:val="clear" w:color="000000" w:fill="FFC7CE"/>
                <w:noWrap/>
                <w:vAlign w:val="bottom"/>
                <w:hideMark/>
              </w:tcPr>
            </w:tcPrChange>
          </w:tcPr>
          <w:p w14:paraId="2B83DEE6" w14:textId="77777777" w:rsidR="00E54794" w:rsidRPr="009B0405" w:rsidRDefault="00E54794" w:rsidP="00E54794">
            <w:pPr>
              <w:spacing w:after="0" w:line="240" w:lineRule="auto"/>
              <w:rPr>
                <w:rFonts w:ascii="Calibri" w:eastAsia="Times New Roman" w:hAnsi="Calibri" w:cs="Calibri"/>
                <w:color w:val="9C0006"/>
                <w:sz w:val="22"/>
              </w:rPr>
            </w:pPr>
            <w:r w:rsidRPr="009B0405">
              <w:rPr>
                <w:rFonts w:ascii="Calibri" w:eastAsia="Times New Roman" w:hAnsi="Calibri" w:cs="Calibri"/>
                <w:color w:val="9C0006"/>
                <w:sz w:val="22"/>
              </w:rPr>
              <w:t>harvesting (day/ton)</w:t>
            </w:r>
          </w:p>
        </w:tc>
        <w:tc>
          <w:tcPr>
            <w:tcW w:w="1603" w:type="dxa"/>
            <w:shd w:val="clear" w:color="auto" w:fill="auto"/>
            <w:noWrap/>
            <w:vAlign w:val="bottom"/>
            <w:hideMark/>
            <w:tcPrChange w:id="186" w:author="Hijbeek, Renske" w:date="2020-03-03T15:42:00Z">
              <w:tcPr>
                <w:tcW w:w="1603" w:type="dxa"/>
                <w:shd w:val="clear" w:color="auto" w:fill="auto"/>
                <w:noWrap/>
                <w:vAlign w:val="bottom"/>
                <w:hideMark/>
              </w:tcPr>
            </w:tcPrChange>
          </w:tcPr>
          <w:p w14:paraId="7D0AF22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c>
          <w:tcPr>
            <w:tcW w:w="1799" w:type="dxa"/>
            <w:shd w:val="clear" w:color="auto" w:fill="auto"/>
            <w:noWrap/>
            <w:vAlign w:val="bottom"/>
            <w:hideMark/>
            <w:tcPrChange w:id="187" w:author="Hijbeek, Renske" w:date="2020-03-03T15:42:00Z">
              <w:tcPr>
                <w:tcW w:w="1799" w:type="dxa"/>
                <w:shd w:val="clear" w:color="auto" w:fill="auto"/>
                <w:noWrap/>
                <w:vAlign w:val="bottom"/>
                <w:hideMark/>
              </w:tcPr>
            </w:tcPrChange>
          </w:tcPr>
          <w:p w14:paraId="27F8786B"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88" w:author="Hijbeek, Renske" w:date="2020-03-03T15:42:00Z">
              <w:tcPr>
                <w:tcW w:w="1453" w:type="dxa"/>
                <w:shd w:val="clear" w:color="auto" w:fill="auto"/>
                <w:noWrap/>
                <w:vAlign w:val="bottom"/>
                <w:hideMark/>
              </w:tcPr>
            </w:tcPrChange>
          </w:tcPr>
          <w:p w14:paraId="023067D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r>
      <w:tr w:rsidR="00E54794" w:rsidRPr="009B0405" w14:paraId="5AE7EB58" w14:textId="77777777" w:rsidTr="009B0405">
        <w:trPr>
          <w:trHeight w:val="300"/>
          <w:trPrChange w:id="189" w:author="Hijbeek, Renske" w:date="2020-03-03T15:42:00Z">
            <w:trPr>
              <w:trHeight w:val="300"/>
            </w:trPr>
          </w:trPrChange>
        </w:trPr>
        <w:tc>
          <w:tcPr>
            <w:tcW w:w="3969" w:type="dxa"/>
            <w:shd w:val="clear" w:color="auto" w:fill="auto"/>
            <w:noWrap/>
            <w:vAlign w:val="bottom"/>
            <w:hideMark/>
            <w:tcPrChange w:id="190" w:author="Hijbeek, Renske" w:date="2020-03-03T15:42:00Z">
              <w:tcPr>
                <w:tcW w:w="3969" w:type="dxa"/>
                <w:shd w:val="clear" w:color="auto" w:fill="auto"/>
                <w:noWrap/>
                <w:vAlign w:val="bottom"/>
                <w:hideMark/>
              </w:tcPr>
            </w:tcPrChange>
          </w:tcPr>
          <w:p w14:paraId="66F70753" w14:textId="77777777" w:rsidR="00E54794" w:rsidRPr="009B0405" w:rsidRDefault="00E54794" w:rsidP="00E54794">
            <w:pPr>
              <w:spacing w:after="0" w:line="240" w:lineRule="auto"/>
              <w:rPr>
                <w:rFonts w:ascii="Calibri" w:eastAsia="Times New Roman" w:hAnsi="Calibri" w:cs="Calibri"/>
                <w:color w:val="000000"/>
                <w:sz w:val="22"/>
              </w:rPr>
            </w:pPr>
            <w:proofErr w:type="spellStart"/>
            <w:r w:rsidRPr="009B0405">
              <w:rPr>
                <w:rFonts w:ascii="Calibri" w:eastAsia="Times New Roman" w:hAnsi="Calibri" w:cs="Calibri"/>
                <w:color w:val="000000"/>
                <w:sz w:val="22"/>
              </w:rPr>
              <w:t>treshing</w:t>
            </w:r>
            <w:proofErr w:type="spellEnd"/>
            <w:r w:rsidRPr="009B0405">
              <w:rPr>
                <w:rFonts w:ascii="Calibri" w:eastAsia="Times New Roman" w:hAnsi="Calibri" w:cs="Calibri"/>
                <w:color w:val="000000"/>
                <w:sz w:val="22"/>
              </w:rPr>
              <w:t xml:space="preserve"> maize (day/ton)</w:t>
            </w:r>
          </w:p>
        </w:tc>
        <w:tc>
          <w:tcPr>
            <w:tcW w:w="1603" w:type="dxa"/>
            <w:shd w:val="clear" w:color="auto" w:fill="auto"/>
            <w:noWrap/>
            <w:vAlign w:val="bottom"/>
            <w:hideMark/>
            <w:tcPrChange w:id="191" w:author="Hijbeek, Renske" w:date="2020-03-03T15:42:00Z">
              <w:tcPr>
                <w:tcW w:w="1603" w:type="dxa"/>
                <w:shd w:val="clear" w:color="auto" w:fill="auto"/>
                <w:noWrap/>
                <w:vAlign w:val="bottom"/>
                <w:hideMark/>
              </w:tcPr>
            </w:tcPrChange>
          </w:tcPr>
          <w:p w14:paraId="2DE0F510"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192" w:author="Hijbeek, Renske" w:date="2020-03-03T15:42:00Z">
              <w:tcPr>
                <w:tcW w:w="1799" w:type="dxa"/>
                <w:shd w:val="clear" w:color="auto" w:fill="auto"/>
                <w:noWrap/>
                <w:vAlign w:val="bottom"/>
                <w:hideMark/>
              </w:tcPr>
            </w:tcPrChange>
          </w:tcPr>
          <w:p w14:paraId="2A262E98"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93" w:author="Hijbeek, Renske" w:date="2020-03-03T15:42:00Z">
              <w:tcPr>
                <w:tcW w:w="1453" w:type="dxa"/>
                <w:shd w:val="clear" w:color="auto" w:fill="auto"/>
                <w:noWrap/>
                <w:vAlign w:val="bottom"/>
                <w:hideMark/>
              </w:tcPr>
            </w:tcPrChange>
          </w:tcPr>
          <w:p w14:paraId="15D65783"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05C539A4" w14:textId="77777777" w:rsidTr="009B0405">
        <w:trPr>
          <w:trHeight w:val="300"/>
          <w:trPrChange w:id="194" w:author="Hijbeek, Renske" w:date="2020-03-03T15:42:00Z">
            <w:trPr>
              <w:trHeight w:val="300"/>
            </w:trPr>
          </w:trPrChange>
        </w:trPr>
        <w:tc>
          <w:tcPr>
            <w:tcW w:w="3969" w:type="dxa"/>
            <w:shd w:val="clear" w:color="auto" w:fill="auto"/>
            <w:noWrap/>
            <w:vAlign w:val="bottom"/>
            <w:hideMark/>
            <w:tcPrChange w:id="195" w:author="Hijbeek, Renske" w:date="2020-03-03T15:42:00Z">
              <w:tcPr>
                <w:tcW w:w="3969" w:type="dxa"/>
                <w:shd w:val="clear" w:color="auto" w:fill="auto"/>
                <w:noWrap/>
                <w:vAlign w:val="bottom"/>
                <w:hideMark/>
              </w:tcPr>
            </w:tcPrChange>
          </w:tcPr>
          <w:p w14:paraId="0E3C7600" w14:textId="77777777" w:rsidR="00E54794" w:rsidRPr="009B0405" w:rsidRDefault="00E54794" w:rsidP="00E54794">
            <w:pPr>
              <w:spacing w:after="0" w:line="240" w:lineRule="auto"/>
              <w:rPr>
                <w:rFonts w:ascii="Calibri" w:eastAsia="Times New Roman" w:hAnsi="Calibri" w:cs="Calibri"/>
                <w:color w:val="000000"/>
                <w:sz w:val="22"/>
              </w:rPr>
            </w:pPr>
            <w:proofErr w:type="spellStart"/>
            <w:r w:rsidRPr="009B0405">
              <w:rPr>
                <w:rFonts w:ascii="Calibri" w:eastAsia="Times New Roman" w:hAnsi="Calibri" w:cs="Calibri"/>
                <w:color w:val="000000"/>
                <w:sz w:val="22"/>
              </w:rPr>
              <w:t>treshing</w:t>
            </w:r>
            <w:proofErr w:type="spellEnd"/>
            <w:r w:rsidRPr="009B0405">
              <w:rPr>
                <w:rFonts w:ascii="Calibri" w:eastAsia="Times New Roman" w:hAnsi="Calibri" w:cs="Calibri"/>
                <w:color w:val="000000"/>
                <w:sz w:val="22"/>
              </w:rPr>
              <w:t xml:space="preserve"> legume (day/ton)</w:t>
            </w:r>
          </w:p>
        </w:tc>
        <w:tc>
          <w:tcPr>
            <w:tcW w:w="1603" w:type="dxa"/>
            <w:shd w:val="clear" w:color="auto" w:fill="auto"/>
            <w:noWrap/>
            <w:vAlign w:val="bottom"/>
            <w:hideMark/>
            <w:tcPrChange w:id="196" w:author="Hijbeek, Renske" w:date="2020-03-03T15:42:00Z">
              <w:tcPr>
                <w:tcW w:w="1603" w:type="dxa"/>
                <w:shd w:val="clear" w:color="auto" w:fill="auto"/>
                <w:noWrap/>
                <w:vAlign w:val="bottom"/>
                <w:hideMark/>
              </w:tcPr>
            </w:tcPrChange>
          </w:tcPr>
          <w:p w14:paraId="4087881C"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197" w:author="Hijbeek, Renske" w:date="2020-03-03T15:42:00Z">
              <w:tcPr>
                <w:tcW w:w="1799" w:type="dxa"/>
                <w:shd w:val="clear" w:color="auto" w:fill="auto"/>
                <w:noWrap/>
                <w:vAlign w:val="bottom"/>
                <w:hideMark/>
              </w:tcPr>
            </w:tcPrChange>
          </w:tcPr>
          <w:p w14:paraId="2A7D7729"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198" w:author="Hijbeek, Renske" w:date="2020-03-03T15:42:00Z">
              <w:tcPr>
                <w:tcW w:w="1453" w:type="dxa"/>
                <w:shd w:val="clear" w:color="auto" w:fill="auto"/>
                <w:noWrap/>
                <w:vAlign w:val="bottom"/>
                <w:hideMark/>
              </w:tcPr>
            </w:tcPrChange>
          </w:tcPr>
          <w:p w14:paraId="2A512355"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48606750" w14:textId="77777777" w:rsidTr="009B0405">
        <w:trPr>
          <w:trHeight w:val="300"/>
          <w:trPrChange w:id="199" w:author="Hijbeek, Renske" w:date="2020-03-03T15:42:00Z">
            <w:trPr>
              <w:trHeight w:val="300"/>
            </w:trPr>
          </w:trPrChange>
        </w:trPr>
        <w:tc>
          <w:tcPr>
            <w:tcW w:w="3969" w:type="dxa"/>
            <w:shd w:val="clear" w:color="auto" w:fill="auto"/>
            <w:noWrap/>
            <w:vAlign w:val="bottom"/>
            <w:hideMark/>
            <w:tcPrChange w:id="200" w:author="Hijbeek, Renske" w:date="2020-03-03T15:42:00Z">
              <w:tcPr>
                <w:tcW w:w="3969" w:type="dxa"/>
                <w:shd w:val="clear" w:color="auto" w:fill="auto"/>
                <w:noWrap/>
                <w:vAlign w:val="bottom"/>
                <w:hideMark/>
              </w:tcPr>
            </w:tcPrChange>
          </w:tcPr>
          <w:p w14:paraId="7A41002C" w14:textId="77777777" w:rsidR="00E54794" w:rsidRPr="009B0405" w:rsidRDefault="00E54794" w:rsidP="00E54794">
            <w:pPr>
              <w:spacing w:after="0" w:line="240" w:lineRule="auto"/>
              <w:rPr>
                <w:rFonts w:ascii="Calibri" w:eastAsia="Times New Roman" w:hAnsi="Calibri" w:cs="Calibri"/>
                <w:color w:val="000000"/>
                <w:sz w:val="22"/>
              </w:rPr>
            </w:pPr>
            <w:proofErr w:type="spellStart"/>
            <w:r w:rsidRPr="009B0405">
              <w:rPr>
                <w:rFonts w:ascii="Calibri" w:eastAsia="Times New Roman" w:hAnsi="Calibri" w:cs="Calibri"/>
                <w:color w:val="000000"/>
                <w:sz w:val="22"/>
              </w:rPr>
              <w:t>treshing</w:t>
            </w:r>
            <w:proofErr w:type="spellEnd"/>
            <w:r w:rsidRPr="009B0405">
              <w:rPr>
                <w:rFonts w:ascii="Calibri" w:eastAsia="Times New Roman" w:hAnsi="Calibri" w:cs="Calibri"/>
                <w:color w:val="000000"/>
                <w:sz w:val="22"/>
              </w:rPr>
              <w:t xml:space="preserve"> (day/ha)</w:t>
            </w:r>
          </w:p>
        </w:tc>
        <w:tc>
          <w:tcPr>
            <w:tcW w:w="1603" w:type="dxa"/>
            <w:shd w:val="clear" w:color="auto" w:fill="auto"/>
            <w:noWrap/>
            <w:vAlign w:val="bottom"/>
            <w:hideMark/>
            <w:tcPrChange w:id="201" w:author="Hijbeek, Renske" w:date="2020-03-03T15:42:00Z">
              <w:tcPr>
                <w:tcW w:w="1603" w:type="dxa"/>
                <w:shd w:val="clear" w:color="auto" w:fill="auto"/>
                <w:noWrap/>
                <w:vAlign w:val="bottom"/>
                <w:hideMark/>
              </w:tcPr>
            </w:tcPrChange>
          </w:tcPr>
          <w:p w14:paraId="2AB08FA6"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0</w:t>
            </w:r>
          </w:p>
        </w:tc>
        <w:tc>
          <w:tcPr>
            <w:tcW w:w="1799" w:type="dxa"/>
            <w:shd w:val="clear" w:color="auto" w:fill="auto"/>
            <w:noWrap/>
            <w:vAlign w:val="bottom"/>
            <w:hideMark/>
            <w:tcPrChange w:id="202" w:author="Hijbeek, Renske" w:date="2020-03-03T15:42:00Z">
              <w:tcPr>
                <w:tcW w:w="1799" w:type="dxa"/>
                <w:shd w:val="clear" w:color="auto" w:fill="auto"/>
                <w:noWrap/>
                <w:vAlign w:val="bottom"/>
                <w:hideMark/>
              </w:tcPr>
            </w:tcPrChange>
          </w:tcPr>
          <w:p w14:paraId="528389ED"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203" w:author="Hijbeek, Renske" w:date="2020-03-03T15:42:00Z">
              <w:tcPr>
                <w:tcW w:w="1453" w:type="dxa"/>
                <w:shd w:val="clear" w:color="auto" w:fill="auto"/>
                <w:noWrap/>
                <w:vAlign w:val="bottom"/>
                <w:hideMark/>
              </w:tcPr>
            </w:tcPrChange>
          </w:tcPr>
          <w:p w14:paraId="1B4F32E6"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1</w:t>
            </w:r>
          </w:p>
        </w:tc>
      </w:tr>
      <w:tr w:rsidR="00E54794" w:rsidRPr="009B0405" w14:paraId="71E45294" w14:textId="77777777" w:rsidTr="009B0405">
        <w:trPr>
          <w:trHeight w:val="300"/>
          <w:trPrChange w:id="204" w:author="Hijbeek, Renske" w:date="2020-03-03T15:42:00Z">
            <w:trPr>
              <w:trHeight w:val="300"/>
            </w:trPr>
          </w:trPrChange>
        </w:trPr>
        <w:tc>
          <w:tcPr>
            <w:tcW w:w="3969" w:type="dxa"/>
            <w:shd w:val="clear" w:color="auto" w:fill="auto"/>
            <w:noWrap/>
            <w:vAlign w:val="bottom"/>
            <w:hideMark/>
            <w:tcPrChange w:id="205" w:author="Hijbeek, Renske" w:date="2020-03-03T15:42:00Z">
              <w:tcPr>
                <w:tcW w:w="3969" w:type="dxa"/>
                <w:shd w:val="clear" w:color="auto" w:fill="auto"/>
                <w:noWrap/>
                <w:vAlign w:val="bottom"/>
                <w:hideMark/>
              </w:tcPr>
            </w:tcPrChange>
          </w:tcPr>
          <w:p w14:paraId="35684606" w14:textId="77777777" w:rsidR="00E54794" w:rsidRPr="009B0405" w:rsidRDefault="00E54794" w:rsidP="00E54794">
            <w:pPr>
              <w:spacing w:after="0" w:line="240" w:lineRule="auto"/>
              <w:rPr>
                <w:rFonts w:ascii="Calibri" w:eastAsia="Times New Roman" w:hAnsi="Calibri" w:cs="Calibri"/>
                <w:b/>
                <w:color w:val="000000"/>
                <w:sz w:val="22"/>
                <w:rPrChange w:id="206" w:author="Hijbeek, Renske" w:date="2020-03-03T15:42:00Z">
                  <w:rPr>
                    <w:rFonts w:ascii="Calibri" w:eastAsia="Times New Roman" w:hAnsi="Calibri" w:cs="Calibri"/>
                    <w:color w:val="000000"/>
                    <w:sz w:val="22"/>
                  </w:rPr>
                </w:rPrChange>
              </w:rPr>
            </w:pPr>
            <w:r w:rsidRPr="009B0405">
              <w:rPr>
                <w:rFonts w:ascii="Calibri" w:eastAsia="Times New Roman" w:hAnsi="Calibri" w:cs="Calibri"/>
                <w:b/>
                <w:color w:val="000000"/>
                <w:sz w:val="22"/>
                <w:rPrChange w:id="207" w:author="Hijbeek, Renske" w:date="2020-03-03T15:42:00Z">
                  <w:rPr>
                    <w:rFonts w:ascii="Calibri" w:eastAsia="Times New Roman" w:hAnsi="Calibri" w:cs="Calibri"/>
                    <w:color w:val="000000"/>
                    <w:sz w:val="22"/>
                  </w:rPr>
                </w:rPrChange>
              </w:rPr>
              <w:t>TOTAL</w:t>
            </w:r>
          </w:p>
        </w:tc>
        <w:tc>
          <w:tcPr>
            <w:tcW w:w="1603" w:type="dxa"/>
            <w:shd w:val="clear" w:color="auto" w:fill="auto"/>
            <w:noWrap/>
            <w:vAlign w:val="bottom"/>
            <w:hideMark/>
            <w:tcPrChange w:id="208" w:author="Hijbeek, Renske" w:date="2020-03-03T15:42:00Z">
              <w:tcPr>
                <w:tcW w:w="1603" w:type="dxa"/>
                <w:shd w:val="clear" w:color="auto" w:fill="auto"/>
                <w:noWrap/>
                <w:vAlign w:val="bottom"/>
                <w:hideMark/>
              </w:tcPr>
            </w:tcPrChange>
          </w:tcPr>
          <w:p w14:paraId="7C532579"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20</w:t>
            </w:r>
          </w:p>
        </w:tc>
        <w:tc>
          <w:tcPr>
            <w:tcW w:w="1799" w:type="dxa"/>
            <w:shd w:val="clear" w:color="auto" w:fill="auto"/>
            <w:noWrap/>
            <w:vAlign w:val="bottom"/>
            <w:hideMark/>
            <w:tcPrChange w:id="209" w:author="Hijbeek, Renske" w:date="2020-03-03T15:42:00Z">
              <w:tcPr>
                <w:tcW w:w="1799" w:type="dxa"/>
                <w:shd w:val="clear" w:color="auto" w:fill="auto"/>
                <w:noWrap/>
                <w:vAlign w:val="bottom"/>
                <w:hideMark/>
              </w:tcPr>
            </w:tcPrChange>
          </w:tcPr>
          <w:p w14:paraId="1CD1963C" w14:textId="77777777" w:rsidR="00E54794" w:rsidRPr="009B0405" w:rsidRDefault="00E54794" w:rsidP="00E54794">
            <w:pPr>
              <w:spacing w:after="0" w:line="240" w:lineRule="auto"/>
              <w:jc w:val="right"/>
              <w:rPr>
                <w:rFonts w:ascii="Calibri" w:eastAsia="Times New Roman" w:hAnsi="Calibri" w:cs="Calibri"/>
                <w:color w:val="000000"/>
                <w:sz w:val="22"/>
              </w:rPr>
            </w:pPr>
          </w:p>
        </w:tc>
        <w:tc>
          <w:tcPr>
            <w:tcW w:w="1453" w:type="dxa"/>
            <w:shd w:val="clear" w:color="auto" w:fill="auto"/>
            <w:noWrap/>
            <w:vAlign w:val="bottom"/>
            <w:hideMark/>
            <w:tcPrChange w:id="210" w:author="Hijbeek, Renske" w:date="2020-03-03T15:42:00Z">
              <w:tcPr>
                <w:tcW w:w="1453" w:type="dxa"/>
                <w:shd w:val="clear" w:color="auto" w:fill="auto"/>
                <w:noWrap/>
                <w:vAlign w:val="bottom"/>
                <w:hideMark/>
              </w:tcPr>
            </w:tcPrChange>
          </w:tcPr>
          <w:p w14:paraId="2F7D3844" w14:textId="77777777" w:rsidR="00E54794" w:rsidRPr="009B0405" w:rsidRDefault="00E54794" w:rsidP="00E54794">
            <w:pPr>
              <w:spacing w:after="0" w:line="240" w:lineRule="auto"/>
              <w:jc w:val="right"/>
              <w:rPr>
                <w:rFonts w:ascii="Calibri" w:eastAsia="Times New Roman" w:hAnsi="Calibri" w:cs="Calibri"/>
                <w:color w:val="000000"/>
                <w:sz w:val="22"/>
              </w:rPr>
            </w:pPr>
            <w:r w:rsidRPr="009B0405">
              <w:rPr>
                <w:rFonts w:ascii="Calibri" w:eastAsia="Times New Roman" w:hAnsi="Calibri" w:cs="Calibri"/>
                <w:color w:val="000000"/>
                <w:sz w:val="22"/>
              </w:rPr>
              <w:t>7</w:t>
            </w:r>
            <w:commentRangeEnd w:id="65"/>
            <w:r w:rsidR="00296A7F">
              <w:rPr>
                <w:rStyle w:val="CommentReference"/>
              </w:rPr>
              <w:commentReference w:id="65"/>
            </w:r>
          </w:p>
        </w:tc>
      </w:tr>
    </w:tbl>
    <w:p w14:paraId="1776E8EA" w14:textId="77777777" w:rsidR="00E54794" w:rsidRPr="009B0405" w:rsidRDefault="00E54794" w:rsidP="006A634A"/>
    <w:p w14:paraId="1468035F" w14:textId="7FEE9EDC" w:rsidR="006E2989" w:rsidRPr="009B0405" w:rsidRDefault="00296A7F">
      <w:ins w:id="211" w:author="Hijbeek, Renske" w:date="2020-03-03T15:44:00Z">
        <w:r>
          <w:t xml:space="preserve">In addition to </w:t>
        </w:r>
      </w:ins>
      <w:ins w:id="212" w:author="Hijbeek, Renske" w:date="2020-03-03T15:45:00Z">
        <w:r>
          <w:t>availability</w:t>
        </w:r>
      </w:ins>
      <w:ins w:id="213" w:author="Hijbeek, Renske" w:date="2020-03-03T15:44:00Z">
        <w:r>
          <w:t>, some data quality issues w</w:t>
        </w:r>
      </w:ins>
      <w:ins w:id="214" w:author="Hijbeek, Renske" w:date="2020-03-03T15:45:00Z">
        <w:r>
          <w:t xml:space="preserve">ere encountered. </w:t>
        </w:r>
      </w:ins>
      <w:r w:rsidR="000E3530" w:rsidRPr="009B0405">
        <w:t>Problematic variables are highlighted in red.</w:t>
      </w:r>
    </w:p>
    <w:p w14:paraId="01709CEA" w14:textId="39981B93" w:rsidR="006E2989" w:rsidRPr="009B0405" w:rsidRDefault="006E2989" w:rsidP="006E2989">
      <w:pPr>
        <w:pStyle w:val="Heading3"/>
      </w:pPr>
      <w:r w:rsidRPr="009B0405">
        <w:t>TAMASA data quality</w:t>
      </w:r>
    </w:p>
    <w:p w14:paraId="1B66AA8D" w14:textId="0CC6171C" w:rsidR="001645BE" w:rsidRPr="009B0405" w:rsidRDefault="001645BE" w:rsidP="001645BE">
      <w:r w:rsidRPr="009B0405">
        <w:t>The data required to re</w:t>
      </w:r>
      <w:ins w:id="215" w:author="Hijbeek, Renske" w:date="2020-03-03T15:45:00Z">
        <w:r w:rsidR="00296A7F">
          <w:t>-</w:t>
        </w:r>
      </w:ins>
      <w:r w:rsidRPr="009B0405">
        <w:t>run Paul’s analysis falls into two broad categories: prices and labour requirements.</w:t>
      </w:r>
    </w:p>
    <w:p w14:paraId="495DE314" w14:textId="00D2A071" w:rsidR="00D274B5" w:rsidRPr="009B0405" w:rsidRDefault="00D274B5">
      <w:r w:rsidRPr="009B0405">
        <w:t>Pri</w:t>
      </w:r>
      <w:r w:rsidR="00DB37AC" w:rsidRPr="009B0405">
        <w:t>ce data seem</w:t>
      </w:r>
      <w:r w:rsidR="00B144AE" w:rsidRPr="009B0405">
        <w:t>s</w:t>
      </w:r>
      <w:r w:rsidR="00DB37AC" w:rsidRPr="009B0405">
        <w:t xml:space="preserve"> </w:t>
      </w:r>
      <w:r w:rsidR="00A134DE" w:rsidRPr="009B0405">
        <w:t>to be the most reliable. Values</w:t>
      </w:r>
      <w:r w:rsidR="00E75B52" w:rsidRPr="009B0405">
        <w:t xml:space="preserve"> were in line with that was reported by Paul and Esther </w:t>
      </w:r>
      <w:proofErr w:type="spellStart"/>
      <w:r w:rsidR="00E75B52" w:rsidRPr="009B0405">
        <w:t>Mungi</w:t>
      </w:r>
      <w:proofErr w:type="spellEnd"/>
      <w:r w:rsidR="00E75B52" w:rsidRPr="009B0405">
        <w:t xml:space="preserve"> who is doing her field work in Tanzania.</w:t>
      </w:r>
    </w:p>
    <w:p w14:paraId="07FC3BEB" w14:textId="5D9D6F91" w:rsidR="00F75EB2" w:rsidRPr="009B0405" w:rsidRDefault="00B144AE">
      <w:r w:rsidRPr="009B0405">
        <w:t>Unfortunately</w:t>
      </w:r>
      <w:r w:rsidR="001645BE" w:rsidRPr="009B0405">
        <w:t>,</w:t>
      </w:r>
      <w:r w:rsidRPr="009B0405">
        <w:t xml:space="preserve"> labour data does not seem to be as </w:t>
      </w:r>
      <w:r w:rsidR="001645BE" w:rsidRPr="009B0405">
        <w:t>trustworthy</w:t>
      </w:r>
      <w:r w:rsidR="00A134DE" w:rsidRPr="009B0405">
        <w:t xml:space="preserve"> as</w:t>
      </w:r>
      <w:r w:rsidR="001645BE" w:rsidRPr="009B0405">
        <w:t xml:space="preserve"> the price data. Mainly because</w:t>
      </w:r>
      <w:r w:rsidR="00A134DE" w:rsidRPr="009B0405">
        <w:t xml:space="preserve"> it is</w:t>
      </w:r>
      <w:r w:rsidR="00DB37AC" w:rsidRPr="009B0405">
        <w:t xml:space="preserve"> impacted by several kinds of uncertainties</w:t>
      </w:r>
      <w:ins w:id="216" w:author="Hijbeek, Renske" w:date="2020-03-03T15:46:00Z">
        <w:r w:rsidR="00296A7F">
          <w:t>, which will be explained below</w:t>
        </w:r>
      </w:ins>
      <w:r w:rsidR="00DB37AC" w:rsidRPr="009B0405">
        <w:t>.</w:t>
      </w:r>
    </w:p>
    <w:p w14:paraId="551AC5A9" w14:textId="2FED9383" w:rsidR="00F75EB2" w:rsidRPr="009B0405" w:rsidRDefault="00C02B89" w:rsidP="00F75EB2">
      <w:pPr>
        <w:pStyle w:val="ListParagraph"/>
        <w:numPr>
          <w:ilvl w:val="0"/>
          <w:numId w:val="1"/>
        </w:numPr>
      </w:pPr>
      <w:r w:rsidRPr="009B0405">
        <w:t>Labour variables</w:t>
      </w:r>
      <w:r w:rsidR="00F75EB2" w:rsidRPr="009B0405">
        <w:t xml:space="preserve"> are calculated based on farmers estimate for</w:t>
      </w:r>
      <w:r w:rsidR="00656375" w:rsidRPr="009B0405">
        <w:t>:</w:t>
      </w:r>
      <w:r w:rsidR="00F75EB2" w:rsidRPr="009B0405">
        <w:t xml:space="preserve"> </w:t>
      </w:r>
    </w:p>
    <w:p w14:paraId="1428E081" w14:textId="2ABFF1CC" w:rsidR="00AA2FCF" w:rsidRPr="009B0405" w:rsidRDefault="00F75EB2" w:rsidP="00AA2FCF">
      <w:pPr>
        <w:pStyle w:val="ListParagraph"/>
        <w:numPr>
          <w:ilvl w:val="1"/>
          <w:numId w:val="1"/>
        </w:numPr>
      </w:pPr>
      <w:r w:rsidRPr="009B0405">
        <w:rPr>
          <w:b/>
        </w:rPr>
        <w:t xml:space="preserve">Plot </w:t>
      </w:r>
      <w:r w:rsidR="005C52FD" w:rsidRPr="009B0405">
        <w:rPr>
          <w:b/>
        </w:rPr>
        <w:t>area</w:t>
      </w:r>
      <w:r w:rsidR="00816758" w:rsidRPr="009B0405">
        <w:t>: We</w:t>
      </w:r>
      <w:r w:rsidR="005C52FD" w:rsidRPr="009B0405">
        <w:t xml:space="preserve"> would expect some </w:t>
      </w:r>
      <w:r w:rsidR="00816758" w:rsidRPr="009B0405">
        <w:t>bias</w:t>
      </w:r>
      <w:r w:rsidR="005C52FD" w:rsidRPr="009B0405">
        <w:t xml:space="preserve"> here. Certain plots were supposed to have their area measured by GPS but the data is simply not there.</w:t>
      </w:r>
      <w:r w:rsidR="00BF467E" w:rsidRPr="009B0405">
        <w:t xml:space="preserve"> Within TAMASA measurement accuracy check is not possible.</w:t>
      </w:r>
      <w:r w:rsidR="005C52FD" w:rsidRPr="009B0405">
        <w:t xml:space="preserve"> However, Marloes did compare </w:t>
      </w:r>
      <w:r w:rsidR="00961382" w:rsidRPr="009B0405">
        <w:t xml:space="preserve">farmers’ estimate </w:t>
      </w:r>
      <w:r w:rsidR="007A2F26" w:rsidRPr="009B0405">
        <w:t>to GPS data in Ethi</w:t>
      </w:r>
      <w:r w:rsidR="00644182" w:rsidRPr="009B0405">
        <w:t>opia. See figures below.</w:t>
      </w:r>
    </w:p>
    <w:p w14:paraId="1518B56A" w14:textId="2ABFF1CC" w:rsidR="00644182" w:rsidRPr="009B0405" w:rsidRDefault="00644182" w:rsidP="00644182">
      <w:r w:rsidRPr="009B0405">
        <w:rPr>
          <w:noProof/>
          <w:sz w:val="20"/>
          <w:szCs w:val="20"/>
        </w:rPr>
        <w:drawing>
          <wp:anchor distT="0" distB="0" distL="114300" distR="114300" simplePos="0" relativeHeight="251657216" behindDoc="1" locked="0" layoutInCell="1" allowOverlap="1" wp14:anchorId="1A2B082B" wp14:editId="5AABF63E">
            <wp:simplePos x="0" y="0"/>
            <wp:positionH relativeFrom="column">
              <wp:posOffset>3166963</wp:posOffset>
            </wp:positionH>
            <wp:positionV relativeFrom="paragraph">
              <wp:posOffset>4918</wp:posOffset>
            </wp:positionV>
            <wp:extent cx="2292350" cy="1826260"/>
            <wp:effectExtent l="0" t="0" r="0" b="2540"/>
            <wp:wrapTight wrapText="bothSides">
              <wp:wrapPolygon edited="0">
                <wp:start x="0" y="0"/>
                <wp:lineTo x="0" y="21405"/>
                <wp:lineTo x="21361" y="21405"/>
                <wp:lineTo x="21361" y="0"/>
                <wp:lineTo x="0" y="0"/>
              </wp:wrapPolygon>
            </wp:wrapTight>
            <wp:docPr id="3" name="Picture 3" descr="cid:image006.png@01D5E17E.43B43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png@01D5E17E.43B434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292350" cy="1826260"/>
                    </a:xfrm>
                    <a:prstGeom prst="rect">
                      <a:avLst/>
                    </a:prstGeom>
                    <a:noFill/>
                    <a:ln>
                      <a:noFill/>
                    </a:ln>
                  </pic:spPr>
                </pic:pic>
              </a:graphicData>
            </a:graphic>
          </wp:anchor>
        </w:drawing>
      </w:r>
      <w:r w:rsidRPr="009B0405">
        <w:rPr>
          <w:noProof/>
          <w:sz w:val="20"/>
          <w:szCs w:val="20"/>
        </w:rPr>
        <w:drawing>
          <wp:anchor distT="0" distB="0" distL="114300" distR="114300" simplePos="0" relativeHeight="251659264" behindDoc="1" locked="0" layoutInCell="1" allowOverlap="1" wp14:anchorId="6982E014" wp14:editId="4439F7A2">
            <wp:simplePos x="0" y="0"/>
            <wp:positionH relativeFrom="column">
              <wp:posOffset>526074</wp:posOffset>
            </wp:positionH>
            <wp:positionV relativeFrom="paragraph">
              <wp:posOffset>3182</wp:posOffset>
            </wp:positionV>
            <wp:extent cx="2317329" cy="1821976"/>
            <wp:effectExtent l="0" t="0" r="6985" b="6985"/>
            <wp:wrapTight wrapText="bothSides">
              <wp:wrapPolygon edited="0">
                <wp:start x="0" y="0"/>
                <wp:lineTo x="0" y="21457"/>
                <wp:lineTo x="21488" y="21457"/>
                <wp:lineTo x="21488" y="0"/>
                <wp:lineTo x="0" y="0"/>
              </wp:wrapPolygon>
            </wp:wrapTight>
            <wp:docPr id="2" name="Picture 2" descr="cid:image005.png@01D5E17E.43B43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5E17E.43B434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317329" cy="1821976"/>
                    </a:xfrm>
                    <a:prstGeom prst="rect">
                      <a:avLst/>
                    </a:prstGeom>
                    <a:noFill/>
                    <a:ln>
                      <a:noFill/>
                    </a:ln>
                  </pic:spPr>
                </pic:pic>
              </a:graphicData>
            </a:graphic>
          </wp:anchor>
        </w:drawing>
      </w:r>
    </w:p>
    <w:p w14:paraId="37B91160" w14:textId="31AF71BC" w:rsidR="00644182" w:rsidRPr="009B0405" w:rsidRDefault="00644182" w:rsidP="00644182"/>
    <w:p w14:paraId="32AB01AE" w14:textId="656C3585" w:rsidR="00CD1C49" w:rsidRPr="009B0405" w:rsidRDefault="00CD1C49" w:rsidP="00644182"/>
    <w:p w14:paraId="034E09D5" w14:textId="63DBF40A" w:rsidR="00CD1C49" w:rsidRPr="009B0405" w:rsidRDefault="00CD1C49" w:rsidP="00644182"/>
    <w:p w14:paraId="082DFE4D" w14:textId="67819235" w:rsidR="00CD1C49" w:rsidRPr="009B0405" w:rsidRDefault="00CD1C49" w:rsidP="00644182"/>
    <w:p w14:paraId="70D2EAF8" w14:textId="668D25A0" w:rsidR="00CD1C49" w:rsidRPr="009B0405" w:rsidRDefault="00CD1C49" w:rsidP="00644182"/>
    <w:p w14:paraId="4FE95CF1" w14:textId="469F6005" w:rsidR="00CD1C49" w:rsidRPr="009B0405" w:rsidRDefault="00CD1C49" w:rsidP="00644182"/>
    <w:p w14:paraId="6B336AD1" w14:textId="1E2A914A" w:rsidR="00CD1C49" w:rsidRPr="009B0405" w:rsidRDefault="00CD1C49" w:rsidP="00CD1C49">
      <w:pPr>
        <w:jc w:val="center"/>
        <w:rPr>
          <w:i/>
        </w:rPr>
      </w:pPr>
      <w:r w:rsidRPr="009B0405">
        <w:rPr>
          <w:i/>
        </w:rPr>
        <w:t>x-axis: area estimated by farmers / y-axis: area measured.</w:t>
      </w:r>
    </w:p>
    <w:p w14:paraId="2FE22459" w14:textId="2F549132" w:rsidR="007A2F26" w:rsidRPr="009B0405" w:rsidRDefault="007A2F26" w:rsidP="007A2F26">
      <w:pPr>
        <w:pStyle w:val="ListParagraph"/>
        <w:numPr>
          <w:ilvl w:val="1"/>
          <w:numId w:val="1"/>
        </w:numPr>
      </w:pPr>
      <w:commentRangeStart w:id="217"/>
      <w:r w:rsidRPr="009B0405">
        <w:rPr>
          <w:b/>
        </w:rPr>
        <w:t>Yield</w:t>
      </w:r>
      <w:r w:rsidRPr="009B0405">
        <w:t>: This variable seems particularly error prone since most farmer in our study area were surveyed before harvest</w:t>
      </w:r>
      <w:commentRangeEnd w:id="217"/>
      <w:r w:rsidR="00296A7F">
        <w:rPr>
          <w:rStyle w:val="CommentReference"/>
        </w:rPr>
        <w:commentReference w:id="217"/>
      </w:r>
      <w:r w:rsidRPr="009B0405">
        <w:t>.</w:t>
      </w:r>
    </w:p>
    <w:p w14:paraId="5A530A3F" w14:textId="77777777" w:rsidR="00EC6D0F" w:rsidRPr="009B0405" w:rsidRDefault="00EC6D0F" w:rsidP="00EC6D0F">
      <w:pPr>
        <w:pStyle w:val="ListParagraph"/>
        <w:ind w:left="1440"/>
      </w:pPr>
    </w:p>
    <w:p w14:paraId="7CE2AD78" w14:textId="4AC45A86" w:rsidR="007A2F26" w:rsidRPr="009B0405" w:rsidRDefault="007A2F26" w:rsidP="007A2F26">
      <w:pPr>
        <w:pStyle w:val="ListParagraph"/>
        <w:numPr>
          <w:ilvl w:val="0"/>
          <w:numId w:val="1"/>
        </w:numPr>
      </w:pPr>
      <w:commentRangeStart w:id="218"/>
      <w:r w:rsidRPr="009B0405">
        <w:t>The wide spread of the observed values</w:t>
      </w:r>
      <w:commentRangeEnd w:id="218"/>
      <w:r w:rsidR="00296A7F">
        <w:rPr>
          <w:rStyle w:val="CommentReference"/>
        </w:rPr>
        <w:commentReference w:id="218"/>
      </w:r>
      <w:r w:rsidRPr="009B0405">
        <w:t xml:space="preserve"> suggest</w:t>
      </w:r>
      <w:r w:rsidR="001645BE" w:rsidRPr="009B0405">
        <w:t xml:space="preserve"> a</w:t>
      </w:r>
      <w:r w:rsidRPr="009B0405">
        <w:t xml:space="preserve"> flawed interpretation of the survey questions</w:t>
      </w:r>
      <w:r w:rsidR="001645BE" w:rsidRPr="009B0405">
        <w:t xml:space="preserve"> by the farmers</w:t>
      </w:r>
      <w:r w:rsidRPr="009B0405">
        <w:t>. Those variables were expected to reflect the time spent in the</w:t>
      </w:r>
      <w:r w:rsidR="00575626" w:rsidRPr="009B0405">
        <w:t xml:space="preserve"> field for a given task in days. However, we do think it might have been interpreted by the farmer as the time period </w:t>
      </w:r>
      <w:r w:rsidR="001645BE" w:rsidRPr="009B0405">
        <w:t xml:space="preserve">in days </w:t>
      </w:r>
      <w:r w:rsidR="00575626" w:rsidRPr="009B0405">
        <w:t xml:space="preserve">over which a given task was performed. </w:t>
      </w:r>
    </w:p>
    <w:p w14:paraId="0F36FB2C" w14:textId="002E2E2B" w:rsidR="00575626" w:rsidRPr="009B0405" w:rsidRDefault="00575626" w:rsidP="00575626">
      <w:pPr>
        <w:rPr>
          <w:i/>
        </w:rPr>
      </w:pPr>
      <w:r w:rsidRPr="009B0405">
        <w:rPr>
          <w:i/>
        </w:rPr>
        <w:t>Comparison literature</w:t>
      </w:r>
      <w:r w:rsidR="00F6655F" w:rsidRPr="009B0405">
        <w:rPr>
          <w:i/>
        </w:rPr>
        <w:t xml:space="preserve"> might come here</w:t>
      </w:r>
    </w:p>
    <w:p w14:paraId="26923A94" w14:textId="52DDFEC8" w:rsidR="00575626" w:rsidRPr="009B0405" w:rsidRDefault="00575626" w:rsidP="00575626"/>
    <w:p w14:paraId="665BC62E" w14:textId="1119CEEC" w:rsidR="007A2F26" w:rsidRPr="009B0405" w:rsidRDefault="00464302" w:rsidP="00464302">
      <w:pPr>
        <w:pStyle w:val="Heading2"/>
      </w:pPr>
      <w:r w:rsidRPr="009B0405">
        <w:t xml:space="preserve">Implement Sampling Scheme </w:t>
      </w:r>
    </w:p>
    <w:p w14:paraId="623E9BEE" w14:textId="5BBDB3EF" w:rsidR="00464302" w:rsidRPr="009B0405" w:rsidRDefault="00464302" w:rsidP="00464302">
      <w:r w:rsidRPr="009B0405">
        <w:t xml:space="preserve">R code was written to implement a </w:t>
      </w:r>
      <w:r w:rsidR="00654DB9" w:rsidRPr="009B0405">
        <w:t>Latin</w:t>
      </w:r>
      <w:r w:rsidRPr="009B0405">
        <w:t xml:space="preserve"> hypercube </w:t>
      </w:r>
      <w:r w:rsidR="00440A94" w:rsidRPr="009B0405">
        <w:t>re</w:t>
      </w:r>
      <w:r w:rsidRPr="009B0405">
        <w:t>sampling scheme similar to what was done by van Loon, et al. in their 2019  Global Change Biology paper. This will allow to perform sensitivity analysis in a sounder way. Here below, a schematic of the resampling process.</w:t>
      </w:r>
    </w:p>
    <w:p w14:paraId="2F9BE1A6" w14:textId="3456C1FE" w:rsidR="00464302" w:rsidRPr="009B0405" w:rsidRDefault="00464302" w:rsidP="00464302">
      <w:r w:rsidRPr="009B0405">
        <w:rPr>
          <w:noProof/>
        </w:rPr>
        <w:drawing>
          <wp:inline distT="0" distB="0" distL="0" distR="0" wp14:anchorId="35DC4D6A" wp14:editId="116E9B1E">
            <wp:extent cx="5752465" cy="32346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3234690"/>
                    </a:xfrm>
                    <a:prstGeom prst="rect">
                      <a:avLst/>
                    </a:prstGeom>
                    <a:noFill/>
                    <a:ln>
                      <a:noFill/>
                    </a:ln>
                  </pic:spPr>
                </pic:pic>
              </a:graphicData>
            </a:graphic>
          </wp:inline>
        </w:drawing>
      </w:r>
    </w:p>
    <w:p w14:paraId="10985763" w14:textId="276E2B9A" w:rsidR="00D274B5" w:rsidRPr="009B0405" w:rsidRDefault="00D274B5" w:rsidP="00464302">
      <w:pPr>
        <w:pStyle w:val="Heading1"/>
      </w:pPr>
      <w:r w:rsidRPr="009B0405">
        <w:t>What’s next</w:t>
      </w:r>
    </w:p>
    <w:p w14:paraId="6B755561" w14:textId="1B0D6751" w:rsidR="00440A94" w:rsidRPr="009B0405" w:rsidRDefault="002452BE" w:rsidP="00440A94">
      <w:pPr>
        <w:pStyle w:val="Heading2"/>
      </w:pPr>
      <w:del w:id="219" w:author="Hijbeek, Renske" w:date="2020-03-03T15:49:00Z">
        <w:r w:rsidRPr="009B0405" w:rsidDel="00296A7F">
          <w:delText>Find</w:delText>
        </w:r>
      </w:del>
      <w:commentRangeStart w:id="220"/>
      <w:ins w:id="221" w:author="Hijbeek, Renske" w:date="2020-03-03T15:49:00Z">
        <w:r w:rsidR="00296A7F">
          <w:t>Potential</w:t>
        </w:r>
      </w:ins>
      <w:r w:rsidRPr="009B0405">
        <w:t xml:space="preserve"> solution</w:t>
      </w:r>
      <w:ins w:id="222" w:author="Hijbeek, Renske" w:date="2020-03-03T15:49:00Z">
        <w:r w:rsidR="00296A7F">
          <w:t>s</w:t>
        </w:r>
      </w:ins>
      <w:r w:rsidRPr="009B0405">
        <w:t xml:space="preserve"> regarding</w:t>
      </w:r>
      <w:r w:rsidR="00440A94" w:rsidRPr="009B0405">
        <w:t xml:space="preserve"> labour data</w:t>
      </w:r>
      <w:ins w:id="223" w:author="Hijbeek, Renske" w:date="2020-03-03T15:49:00Z">
        <w:r w:rsidR="00296A7F">
          <w:t>:</w:t>
        </w:r>
      </w:ins>
      <w:commentRangeEnd w:id="220"/>
      <w:ins w:id="224" w:author="Hijbeek, Renske" w:date="2020-03-03T15:50:00Z">
        <w:r w:rsidR="00296A7F">
          <w:rPr>
            <w:rStyle w:val="CommentReference"/>
            <w:rFonts w:ascii="Verdana" w:eastAsiaTheme="minorHAnsi" w:hAnsi="Verdana" w:cstheme="minorBidi"/>
            <w:color w:val="auto"/>
          </w:rPr>
          <w:commentReference w:id="220"/>
        </w:r>
      </w:ins>
    </w:p>
    <w:p w14:paraId="5275A0BF" w14:textId="0ADD6A91" w:rsidR="007850B5" w:rsidRPr="009B0405" w:rsidRDefault="007850B5" w:rsidP="007850B5">
      <w:pPr>
        <w:pStyle w:val="ListParagraph"/>
        <w:numPr>
          <w:ilvl w:val="0"/>
          <w:numId w:val="4"/>
        </w:numPr>
        <w:rPr>
          <w:i/>
        </w:rPr>
      </w:pPr>
      <w:r w:rsidRPr="009B0405">
        <w:t xml:space="preserve">Collect new data on labour requirement for cropping system of interest in Northern Tanzania. </w:t>
      </w:r>
      <w:ins w:id="225" w:author="Hijbeek, Renske" w:date="2020-03-03T15:49:00Z">
        <w:r w:rsidR="00296A7F">
          <w:t>(e.g. by sending a research assistant to the field)</w:t>
        </w:r>
      </w:ins>
      <w:del w:id="226" w:author="Hijbeek, Renske" w:date="2020-03-03T15:49:00Z">
        <w:r w:rsidRPr="009B0405" w:rsidDel="00296A7F">
          <w:rPr>
            <w:i/>
          </w:rPr>
          <w:delText>Mukoma....</w:delText>
        </w:r>
      </w:del>
    </w:p>
    <w:p w14:paraId="3A9DD19B" w14:textId="78886DCF" w:rsidR="00390920" w:rsidRPr="009B0405" w:rsidRDefault="007850B5" w:rsidP="00440A94">
      <w:pPr>
        <w:pStyle w:val="ListParagraph"/>
        <w:numPr>
          <w:ilvl w:val="0"/>
          <w:numId w:val="4"/>
        </w:numPr>
      </w:pPr>
      <w:commentRangeStart w:id="227"/>
      <w:r w:rsidRPr="009B0405">
        <w:t>Drop labour component in trade-off analysis. Keep only productivity versus GHG emissions.</w:t>
      </w:r>
      <w:commentRangeEnd w:id="227"/>
      <w:r w:rsidR="00296A7F">
        <w:rPr>
          <w:rStyle w:val="CommentReference"/>
        </w:rPr>
        <w:commentReference w:id="227"/>
      </w:r>
    </w:p>
    <w:p w14:paraId="2F0D4E73" w14:textId="5895454E" w:rsidR="00390920" w:rsidRPr="009B0405" w:rsidRDefault="00390920" w:rsidP="00390920">
      <w:pPr>
        <w:pStyle w:val="Heading2"/>
      </w:pPr>
      <w:r w:rsidRPr="009B0405">
        <w:t xml:space="preserve">Re-write simulation code </w:t>
      </w:r>
    </w:p>
    <w:p w14:paraId="5014275B" w14:textId="17DCEFB0" w:rsidR="002452BE" w:rsidRPr="009B0405" w:rsidRDefault="00390920" w:rsidP="002452BE">
      <w:pPr>
        <w:pStyle w:val="ListParagraph"/>
        <w:numPr>
          <w:ilvl w:val="0"/>
          <w:numId w:val="3"/>
        </w:numPr>
      </w:pPr>
      <w:r w:rsidRPr="009B0405">
        <w:t>Reformat Paul’s code to make it understandable and reusable</w:t>
      </w:r>
      <w:r w:rsidR="002452BE" w:rsidRPr="009B0405">
        <w:t>.</w:t>
      </w:r>
    </w:p>
    <w:p w14:paraId="11E3E7C4" w14:textId="7F528E8A" w:rsidR="002452BE" w:rsidRPr="009B0405" w:rsidRDefault="002452BE" w:rsidP="002452BE">
      <w:pPr>
        <w:pStyle w:val="ListParagraph"/>
        <w:numPr>
          <w:ilvl w:val="0"/>
          <w:numId w:val="3"/>
        </w:numPr>
      </w:pPr>
      <w:r w:rsidRPr="009B0405">
        <w:t>Couple it with resampling scheme.</w:t>
      </w:r>
    </w:p>
    <w:p w14:paraId="09FF0080" w14:textId="2ABFA692" w:rsidR="002452BE" w:rsidRPr="009B0405" w:rsidRDefault="002452BE" w:rsidP="002452BE">
      <w:pPr>
        <w:pStyle w:val="ListParagraph"/>
        <w:numPr>
          <w:ilvl w:val="0"/>
          <w:numId w:val="3"/>
        </w:numPr>
      </w:pPr>
      <w:r w:rsidRPr="009B0405">
        <w:t>Do test run with existing and/or simulated data.</w:t>
      </w:r>
    </w:p>
    <w:p w14:paraId="156608A8" w14:textId="4B4E6402" w:rsidR="002452BE" w:rsidRPr="009B0405" w:rsidRDefault="002452BE" w:rsidP="002452BE">
      <w:r w:rsidRPr="009B0405">
        <w:t>The main objective is to create a well-documented set of tools ready to be used by anyone. A safe estimate of the amount of work needed</w:t>
      </w:r>
      <w:r w:rsidR="00686169" w:rsidRPr="009B0405">
        <w:t xml:space="preserve"> would be</w:t>
      </w:r>
      <w:r w:rsidR="00654DB9" w:rsidRPr="009B0405">
        <w:t xml:space="preserve"> at least </w:t>
      </w:r>
      <w:r w:rsidRPr="009B0405">
        <w:t>1 month full time.</w:t>
      </w:r>
    </w:p>
    <w:p w14:paraId="551A499B" w14:textId="77777777" w:rsidR="002452BE" w:rsidRPr="009B0405" w:rsidRDefault="002452BE" w:rsidP="002452BE"/>
    <w:p w14:paraId="6CF6A088" w14:textId="4C796CA1" w:rsidR="00390920" w:rsidRPr="009B0405" w:rsidRDefault="00390920" w:rsidP="00390920"/>
    <w:p w14:paraId="694933A1" w14:textId="77777777" w:rsidR="00390920" w:rsidRPr="009B0405" w:rsidRDefault="00390920" w:rsidP="00390920"/>
    <w:sectPr w:rsidR="00390920" w:rsidRPr="009B0405">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Hijbeek, Renske" w:date="2020-03-03T15:44:00Z" w:initials="HR">
    <w:p w14:paraId="75D62145" w14:textId="77777777" w:rsidR="00296A7F" w:rsidRDefault="00296A7F">
      <w:pPr>
        <w:pStyle w:val="CommentText"/>
      </w:pPr>
      <w:r>
        <w:rPr>
          <w:rStyle w:val="CommentReference"/>
        </w:rPr>
        <w:annotationRef/>
      </w:r>
      <w:r>
        <w:t>Maybe sort on availability?</w:t>
      </w:r>
    </w:p>
    <w:p w14:paraId="5D496A54" w14:textId="43A05684" w:rsidR="00296A7F" w:rsidRDefault="00296A7F">
      <w:pPr>
        <w:pStyle w:val="CommentText"/>
      </w:pPr>
      <w:r>
        <w:t>And instead of highlighting red add a column which indicates data quality issues and sort on that one too?</w:t>
      </w:r>
    </w:p>
  </w:comment>
  <w:comment w:id="217" w:author="Hijbeek, Renske" w:date="2020-03-03T15:47:00Z" w:initials="HR">
    <w:p w14:paraId="798A5425" w14:textId="2C401544" w:rsidR="00296A7F" w:rsidRDefault="00296A7F">
      <w:pPr>
        <w:pStyle w:val="CommentText"/>
      </w:pPr>
      <w:r>
        <w:rPr>
          <w:rStyle w:val="CommentReference"/>
        </w:rPr>
        <w:annotationRef/>
      </w:r>
      <w:r>
        <w:t xml:space="preserve">Can you add explanation on how the different types of labour data are dependent on plot area and yield? Its not the same for each type of labour data. Maybe also add equation? </w:t>
      </w:r>
    </w:p>
  </w:comment>
  <w:comment w:id="218" w:author="Hijbeek, Renske" w:date="2020-03-03T15:46:00Z" w:initials="HR">
    <w:p w14:paraId="704C788F" w14:textId="77777777" w:rsidR="00296A7F" w:rsidRDefault="00296A7F">
      <w:pPr>
        <w:pStyle w:val="CommentText"/>
      </w:pPr>
      <w:r>
        <w:rPr>
          <w:rStyle w:val="CommentReference"/>
        </w:rPr>
        <w:annotationRef/>
      </w:r>
      <w:r>
        <w:t>Where can we see this?</w:t>
      </w:r>
    </w:p>
    <w:p w14:paraId="2E5914AB" w14:textId="74B19BCA" w:rsidR="00296A7F" w:rsidRDefault="00296A7F">
      <w:pPr>
        <w:pStyle w:val="CommentText"/>
      </w:pPr>
      <w:r>
        <w:t>Add figure?</w:t>
      </w:r>
    </w:p>
  </w:comment>
  <w:comment w:id="220" w:author="Hijbeek, Renske" w:date="2020-03-03T15:50:00Z" w:initials="HR">
    <w:p w14:paraId="269C52C3" w14:textId="03B94285" w:rsidR="00296A7F" w:rsidRDefault="00296A7F">
      <w:pPr>
        <w:pStyle w:val="CommentText"/>
      </w:pPr>
      <w:r>
        <w:rPr>
          <w:rStyle w:val="CommentReference"/>
        </w:rPr>
        <w:annotationRef/>
      </w:r>
      <w:r>
        <w:t>Only these two?</w:t>
      </w:r>
    </w:p>
  </w:comment>
  <w:comment w:id="227" w:author="Hijbeek, Renske" w:date="2020-03-03T15:50:00Z" w:initials="HR">
    <w:p w14:paraId="2055A283" w14:textId="77777777" w:rsidR="00296A7F" w:rsidRDefault="00296A7F">
      <w:pPr>
        <w:pStyle w:val="CommentText"/>
      </w:pPr>
      <w:r>
        <w:rPr>
          <w:rStyle w:val="CommentReference"/>
        </w:rPr>
        <w:annotationRef/>
      </w:r>
      <w:r>
        <w:t>So no economics at all?</w:t>
      </w:r>
    </w:p>
    <w:p w14:paraId="66F7F341" w14:textId="77CA20B4" w:rsidR="00296A7F" w:rsidRDefault="00296A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496A54" w15:done="0"/>
  <w15:commentEx w15:paraId="798A5425" w15:done="0"/>
  <w15:commentEx w15:paraId="2E5914AB" w15:done="0"/>
  <w15:commentEx w15:paraId="269C52C3" w15:done="0"/>
  <w15:commentEx w15:paraId="66F7F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96A54" w16cid:durableId="2208F9D3"/>
  <w16cid:commentId w16cid:paraId="798A5425" w16cid:durableId="2208FA87"/>
  <w16cid:commentId w16cid:paraId="2E5914AB" w16cid:durableId="2208FA62"/>
  <w16cid:commentId w16cid:paraId="269C52C3" w16cid:durableId="2208FB56"/>
  <w16cid:commentId w16cid:paraId="66F7F341" w16cid:durableId="2208FB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2E43"/>
    <w:multiLevelType w:val="hybridMultilevel"/>
    <w:tmpl w:val="B406F342"/>
    <w:lvl w:ilvl="0" w:tplc="4E3245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A2523"/>
    <w:multiLevelType w:val="hybridMultilevel"/>
    <w:tmpl w:val="02525BBC"/>
    <w:lvl w:ilvl="0" w:tplc="4B2C3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099"/>
    <w:multiLevelType w:val="hybridMultilevel"/>
    <w:tmpl w:val="FC561DE0"/>
    <w:lvl w:ilvl="0" w:tplc="15F23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D0BD4"/>
    <w:multiLevelType w:val="hybridMultilevel"/>
    <w:tmpl w:val="1194BE34"/>
    <w:lvl w:ilvl="0" w:tplc="FD66DAC4">
      <w:start w:val="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jbeek, Renske">
    <w15:presenceInfo w15:providerId="AD" w15:userId="S-1-5-21-602162358-1500820517-839522115-82469"/>
  </w15:person>
  <w15:person w15:author="Languillaume, Antoine">
    <w15:presenceInfo w15:providerId="None" w15:userId="Languillaume, Anto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31"/>
    <w:rsid w:val="000E3530"/>
    <w:rsid w:val="000E770D"/>
    <w:rsid w:val="00127479"/>
    <w:rsid w:val="001645BE"/>
    <w:rsid w:val="001C1724"/>
    <w:rsid w:val="00211635"/>
    <w:rsid w:val="002452BE"/>
    <w:rsid w:val="00275D9D"/>
    <w:rsid w:val="00296A7F"/>
    <w:rsid w:val="00377DE9"/>
    <w:rsid w:val="00390920"/>
    <w:rsid w:val="00440A94"/>
    <w:rsid w:val="00464302"/>
    <w:rsid w:val="00542918"/>
    <w:rsid w:val="005563F2"/>
    <w:rsid w:val="00564286"/>
    <w:rsid w:val="00575626"/>
    <w:rsid w:val="005C52FD"/>
    <w:rsid w:val="00644182"/>
    <w:rsid w:val="00654DB9"/>
    <w:rsid w:val="00656375"/>
    <w:rsid w:val="00686169"/>
    <w:rsid w:val="006A634A"/>
    <w:rsid w:val="006E2989"/>
    <w:rsid w:val="00725F17"/>
    <w:rsid w:val="007850B5"/>
    <w:rsid w:val="007A2F26"/>
    <w:rsid w:val="00816758"/>
    <w:rsid w:val="008A2B32"/>
    <w:rsid w:val="00961382"/>
    <w:rsid w:val="0099370A"/>
    <w:rsid w:val="009B0405"/>
    <w:rsid w:val="009E0631"/>
    <w:rsid w:val="00A023C0"/>
    <w:rsid w:val="00A12C08"/>
    <w:rsid w:val="00A134DE"/>
    <w:rsid w:val="00A6446A"/>
    <w:rsid w:val="00AA2FCF"/>
    <w:rsid w:val="00B144AE"/>
    <w:rsid w:val="00B77594"/>
    <w:rsid w:val="00BF467E"/>
    <w:rsid w:val="00C01D0A"/>
    <w:rsid w:val="00C02B89"/>
    <w:rsid w:val="00CD1C49"/>
    <w:rsid w:val="00D24125"/>
    <w:rsid w:val="00D274B5"/>
    <w:rsid w:val="00DB37AC"/>
    <w:rsid w:val="00E54794"/>
    <w:rsid w:val="00E75B52"/>
    <w:rsid w:val="00EC6D0F"/>
    <w:rsid w:val="00F504AD"/>
    <w:rsid w:val="00F6655F"/>
    <w:rsid w:val="00F7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6047"/>
  <w15:chartTrackingRefBased/>
  <w15:docId w15:val="{9B82B3AE-DF24-4BD6-803D-37F7D3A3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43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63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B2"/>
    <w:pPr>
      <w:ind w:left="720"/>
      <w:contextualSpacing/>
    </w:pPr>
  </w:style>
  <w:style w:type="character" w:customStyle="1" w:styleId="Heading2Char">
    <w:name w:val="Heading 2 Char"/>
    <w:basedOn w:val="DefaultParagraphFont"/>
    <w:link w:val="Heading2"/>
    <w:uiPriority w:val="9"/>
    <w:rsid w:val="0046430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6430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452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2BE"/>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452BE"/>
    <w:rPr>
      <w:rFonts w:asciiTheme="minorHAnsi" w:eastAsiaTheme="minorEastAsia" w:hAnsiTheme="minorHAnsi"/>
      <w:color w:val="5A5A5A" w:themeColor="text1" w:themeTint="A5"/>
      <w:spacing w:val="15"/>
      <w:sz w:val="22"/>
    </w:rPr>
  </w:style>
  <w:style w:type="character" w:customStyle="1" w:styleId="Heading3Char">
    <w:name w:val="Heading 3 Char"/>
    <w:basedOn w:val="DefaultParagraphFont"/>
    <w:link w:val="Heading3"/>
    <w:uiPriority w:val="9"/>
    <w:rsid w:val="006A634A"/>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8A2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B32"/>
    <w:rPr>
      <w:rFonts w:ascii="Segoe UI" w:hAnsi="Segoe UI" w:cs="Segoe UI"/>
      <w:sz w:val="18"/>
      <w:szCs w:val="18"/>
    </w:rPr>
  </w:style>
  <w:style w:type="paragraph" w:styleId="Revision">
    <w:name w:val="Revision"/>
    <w:hidden/>
    <w:uiPriority w:val="99"/>
    <w:semiHidden/>
    <w:rsid w:val="009B0405"/>
    <w:pPr>
      <w:spacing w:after="0" w:line="240" w:lineRule="auto"/>
    </w:pPr>
  </w:style>
  <w:style w:type="paragraph" w:styleId="Caption">
    <w:name w:val="caption"/>
    <w:basedOn w:val="Normal"/>
    <w:next w:val="Normal"/>
    <w:uiPriority w:val="35"/>
    <w:unhideWhenUsed/>
    <w:qFormat/>
    <w:rsid w:val="009B0405"/>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296A7F"/>
    <w:rPr>
      <w:sz w:val="16"/>
      <w:szCs w:val="16"/>
    </w:rPr>
  </w:style>
  <w:style w:type="paragraph" w:styleId="CommentText">
    <w:name w:val="annotation text"/>
    <w:basedOn w:val="Normal"/>
    <w:link w:val="CommentTextChar"/>
    <w:uiPriority w:val="99"/>
    <w:semiHidden/>
    <w:unhideWhenUsed/>
    <w:rsid w:val="00296A7F"/>
    <w:pPr>
      <w:spacing w:line="240" w:lineRule="auto"/>
    </w:pPr>
    <w:rPr>
      <w:sz w:val="20"/>
      <w:szCs w:val="20"/>
    </w:rPr>
  </w:style>
  <w:style w:type="character" w:customStyle="1" w:styleId="CommentTextChar">
    <w:name w:val="Comment Text Char"/>
    <w:basedOn w:val="DefaultParagraphFont"/>
    <w:link w:val="CommentText"/>
    <w:uiPriority w:val="99"/>
    <w:semiHidden/>
    <w:rsid w:val="00296A7F"/>
    <w:rPr>
      <w:sz w:val="20"/>
      <w:szCs w:val="20"/>
    </w:rPr>
  </w:style>
  <w:style w:type="paragraph" w:styleId="CommentSubject">
    <w:name w:val="annotation subject"/>
    <w:basedOn w:val="CommentText"/>
    <w:next w:val="CommentText"/>
    <w:link w:val="CommentSubjectChar"/>
    <w:uiPriority w:val="99"/>
    <w:semiHidden/>
    <w:unhideWhenUsed/>
    <w:rsid w:val="00296A7F"/>
    <w:rPr>
      <w:b/>
      <w:bCs/>
    </w:rPr>
  </w:style>
  <w:style w:type="character" w:customStyle="1" w:styleId="CommentSubjectChar">
    <w:name w:val="Comment Subject Char"/>
    <w:basedOn w:val="CommentTextChar"/>
    <w:link w:val="CommentSubject"/>
    <w:uiPriority w:val="99"/>
    <w:semiHidden/>
    <w:rsid w:val="00296A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816505">
      <w:bodyDiv w:val="1"/>
      <w:marLeft w:val="0"/>
      <w:marRight w:val="0"/>
      <w:marTop w:val="0"/>
      <w:marBottom w:val="0"/>
      <w:divBdr>
        <w:top w:val="none" w:sz="0" w:space="0" w:color="auto"/>
        <w:left w:val="none" w:sz="0" w:space="0" w:color="auto"/>
        <w:bottom w:val="none" w:sz="0" w:space="0" w:color="auto"/>
        <w:right w:val="none" w:sz="0" w:space="0" w:color="auto"/>
      </w:divBdr>
    </w:div>
    <w:div w:id="21423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6.png@01D5E17E.43B434B0"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cid:image005.png@01D5E17E.43B434B0"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0AB5F2911E64683BAEC42E7B886E6" ma:contentTypeVersion="10" ma:contentTypeDescription="Een nieuw document maken." ma:contentTypeScope="" ma:versionID="1220114b3234a539213b0ee216e6f0da">
  <xsd:schema xmlns:xsd="http://www.w3.org/2001/XMLSchema" xmlns:xs="http://www.w3.org/2001/XMLSchema" xmlns:p="http://schemas.microsoft.com/office/2006/metadata/properties" xmlns:ns3="42935c7d-9f47-4399-b135-59bc620e0da9" targetNamespace="http://schemas.microsoft.com/office/2006/metadata/properties" ma:root="true" ma:fieldsID="cdf7dd05a00ffe6b3e1252ca6df39539" ns3:_="">
    <xsd:import namespace="42935c7d-9f47-4399-b135-59bc620e0da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5c7d-9f47-4399-b135-59bc620e0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F2F8-4602-470B-AF6C-47D16BE98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35c7d-9f47-4399-b135-59bc620e0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A602E4-CC35-4F8A-B51F-EA9A4D3569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EE07CA-1C33-45B5-9035-7E52D6B2C305}">
  <ds:schemaRefs>
    <ds:schemaRef ds:uri="http://schemas.microsoft.com/sharepoint/v3/contenttype/forms"/>
  </ds:schemaRefs>
</ds:datastoreItem>
</file>

<file path=customXml/itemProps4.xml><?xml version="1.0" encoding="utf-8"?>
<ds:datastoreItem xmlns:ds="http://schemas.openxmlformats.org/officeDocument/2006/customXml" ds:itemID="{B1EF23B2-A679-4F1E-ACD8-742DCA9A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A867B1FA.dotm</Template>
  <TotalTime>1</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Languillaume, Antoine</dc:creator>
  <cp:keywords/>
  <dc:description/>
  <cp:lastModifiedBy>Languillaume, Antoine</cp:lastModifiedBy>
  <cp:revision>2</cp:revision>
  <cp:lastPrinted>2020-03-03T14:06:00Z</cp:lastPrinted>
  <dcterms:created xsi:type="dcterms:W3CDTF">2020-03-03T15:10:00Z</dcterms:created>
  <dcterms:modified xsi:type="dcterms:W3CDTF">2020-03-03T15:10:00Z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0x0101009810AB5F2911E64683BAEC42E7B886E6</vt:lpwstr>
  </property>
</Properties>
</file>